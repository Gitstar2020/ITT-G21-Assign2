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1014" w:rsidRDefault="00205681" w:rsidP="00205681">
      <w:pPr>
        <w:jc w:val="center"/>
      </w:pPr>
      <w:r>
        <w:t>Blockchain &amp; Cryptocurrencies</w:t>
      </w:r>
    </w:p>
    <w:p w:rsidR="00205681" w:rsidRPr="000850C0" w:rsidRDefault="00205681">
      <w:pPr>
        <w:rPr>
          <w:u w:val="single"/>
        </w:rPr>
      </w:pPr>
      <w:r w:rsidRPr="000850C0">
        <w:rPr>
          <w:u w:val="single"/>
        </w:rPr>
        <w:t>What does it do?</w:t>
      </w:r>
    </w:p>
    <w:p w:rsidR="00EF36C6" w:rsidRPr="00EF36C6" w:rsidRDefault="00EF36C6">
      <w:pPr>
        <w:rPr>
          <w:b/>
          <w:bCs/>
        </w:rPr>
      </w:pPr>
      <w:r>
        <w:rPr>
          <w:b/>
          <w:bCs/>
        </w:rPr>
        <w:t>Blockchain</w:t>
      </w:r>
    </w:p>
    <w:p w:rsidR="0055221B" w:rsidRDefault="006B2A6F">
      <w:r>
        <w:t xml:space="preserve">In simple terms a blockchain is a data structure that acts as a ledger for transactions with each “block” containing digital pieces of information about a transaction. These include the date, time and amount of a transaction along with the participants who are identified only by a digital signature. Each block can contain a single transaction or </w:t>
      </w:r>
      <w:ins w:id="0" w:author="PMUser" w:date="2020-04-18T14:31:00Z">
        <w:r w:rsidR="00A974D7">
          <w:t xml:space="preserve">many </w:t>
        </w:r>
      </w:ins>
      <w:r>
        <w:t>thousands of them. Each block stores its own unique identifying code called a “hash” that makes th</w:t>
      </w:r>
      <w:ins w:id="1" w:author="PMUser" w:date="2020-04-18T14:32:00Z">
        <w:r w:rsidR="00A974D7">
          <w:t>e</w:t>
        </w:r>
      </w:ins>
      <w:del w:id="2" w:author="PMUser" w:date="2020-04-18T14:32:00Z">
        <w:r w:rsidDel="00A974D7">
          <w:delText>is</w:delText>
        </w:r>
      </w:del>
      <w:r>
        <w:t xml:space="preserve"> block</w:t>
      </w:r>
      <w:ins w:id="3" w:author="PMUser" w:date="2020-04-18T14:32:00Z">
        <w:r w:rsidR="00A974D7">
          <w:t xml:space="preserve"> uniquely</w:t>
        </w:r>
      </w:ins>
      <w:r>
        <w:t xml:space="preserve"> distinguishable from every other block in the chain.</w:t>
      </w:r>
      <w:r w:rsidR="0055221B">
        <w:t xml:space="preserve"> Only once all transactions in the block have been verified</w:t>
      </w:r>
      <w:ins w:id="4" w:author="PMUser" w:date="2020-04-18T14:32:00Z">
        <w:r w:rsidR="00DF70B3">
          <w:t xml:space="preserve"> </w:t>
        </w:r>
        <w:r w:rsidR="00A974D7">
          <w:t xml:space="preserve">through a </w:t>
        </w:r>
      </w:ins>
      <w:ins w:id="5" w:author="PMUser" w:date="2020-04-19T11:25:00Z">
        <w:r w:rsidR="005239D3">
          <w:t>consensus</w:t>
        </w:r>
      </w:ins>
      <w:ins w:id="6" w:author="PMUser" w:date="2020-04-18T14:32:00Z">
        <w:r w:rsidR="00A974D7">
          <w:t xml:space="preserve"> process</w:t>
        </w:r>
      </w:ins>
      <w:r w:rsidR="0055221B">
        <w:t xml:space="preserve"> can a hash be added. When a new block is made it contains the hash code of the most recent block before it. This creates </w:t>
      </w:r>
      <w:r w:rsidR="0039577F">
        <w:t xml:space="preserve">a link between </w:t>
      </w:r>
      <w:r w:rsidR="00152993">
        <w:t>the</w:t>
      </w:r>
      <w:r w:rsidR="0039577F">
        <w:t xml:space="preserve"> blocks and is the</w:t>
      </w:r>
      <w:r w:rsidR="0055221B">
        <w:t xml:space="preserve"> “chain”</w:t>
      </w:r>
      <w:r w:rsidR="0039577F">
        <w:t xml:space="preserve"> in blockchain</w:t>
      </w:r>
      <w:r w:rsidR="0055221B">
        <w:t xml:space="preserve">. </w:t>
      </w:r>
    </w:p>
    <w:p w:rsidR="00205681" w:rsidRDefault="0055221B">
      <w:r>
        <w:t xml:space="preserve">What makes </w:t>
      </w:r>
      <w:r w:rsidR="00152993">
        <w:t xml:space="preserve">a </w:t>
      </w:r>
      <w:r w:rsidR="00EF36C6">
        <w:t>decentralised</w:t>
      </w:r>
      <w:r>
        <w:t xml:space="preserve"> </w:t>
      </w:r>
      <w:proofErr w:type="spellStart"/>
      <w:r>
        <w:t>blockchain</w:t>
      </w:r>
      <w:proofErr w:type="spellEnd"/>
      <w:r>
        <w:t xml:space="preserve"> unique</w:t>
      </w:r>
      <w:ins w:id="7" w:author="PMUser" w:date="2020-04-18T14:33:00Z">
        <w:r w:rsidR="00A974D7">
          <w:t xml:space="preserve"> compared</w:t>
        </w:r>
      </w:ins>
      <w:r>
        <w:t xml:space="preserve"> </w:t>
      </w:r>
      <w:ins w:id="8" w:author="PMUser" w:date="2020-04-18T14:33:00Z">
        <w:r w:rsidR="00A974D7">
          <w:t xml:space="preserve">with </w:t>
        </w:r>
      </w:ins>
      <w:del w:id="9" w:author="PMUser" w:date="2020-04-18T14:33:00Z">
        <w:r w:rsidDel="00A974D7">
          <w:delText>opposed</w:delText>
        </w:r>
      </w:del>
      <w:del w:id="10" w:author="PMUser" w:date="2020-04-18T14:34:00Z">
        <w:r w:rsidDel="00A974D7">
          <w:delText xml:space="preserve"> more</w:delText>
        </w:r>
      </w:del>
      <w:r>
        <w:t xml:space="preserve"> traditional </w:t>
      </w:r>
      <w:del w:id="11" w:author="PMUser" w:date="2020-04-18T14:34:00Z">
        <w:r w:rsidDel="00A974D7">
          <w:delText>ways</w:delText>
        </w:r>
      </w:del>
      <w:del w:id="12" w:author="PMUser" w:date="2020-04-18T15:04:00Z">
        <w:r w:rsidDel="00DF70B3">
          <w:delText xml:space="preserve"> of</w:delText>
        </w:r>
      </w:del>
      <w:r>
        <w:t xml:space="preserve"> financial transactions</w:t>
      </w:r>
      <w:ins w:id="13" w:author="PMUser" w:date="2020-04-18T14:35:00Z">
        <w:r w:rsidR="00A974D7">
          <w:t>,</w:t>
        </w:r>
      </w:ins>
      <w:r>
        <w:t xml:space="preserve"> </w:t>
      </w:r>
      <w:del w:id="14" w:author="PMUser" w:date="2020-04-18T14:35:00Z">
        <w:r w:rsidDel="00A974D7">
          <w:delText>as</w:delText>
        </w:r>
      </w:del>
      <w:r>
        <w:t xml:space="preserve"> </w:t>
      </w:r>
      <w:ins w:id="15" w:author="PMUser" w:date="2020-04-18T14:35:00Z">
        <w:r w:rsidR="00A974D7">
          <w:t xml:space="preserve">is </w:t>
        </w:r>
      </w:ins>
      <w:r>
        <w:t>that it does the transactions without the use of a</w:t>
      </w:r>
      <w:ins w:id="16" w:author="PMUser" w:date="2020-04-19T11:26:00Z">
        <w:r w:rsidR="005239D3">
          <w:t xml:space="preserve"> single</w:t>
        </w:r>
      </w:ins>
      <w:r>
        <w:t xml:space="preserve"> trusted third party</w:t>
      </w:r>
      <w:r w:rsidR="0039577F">
        <w:t xml:space="preserve">. The blockchain network instead runs on thousands of </w:t>
      </w:r>
      <w:del w:id="17" w:author="PMUser" w:date="2020-04-18T14:35:00Z">
        <w:r w:rsidR="0039577F" w:rsidDel="00A974D7">
          <w:delText>different</w:delText>
        </w:r>
      </w:del>
      <w:ins w:id="18" w:author="PMUser" w:date="2020-04-18T14:35:00Z">
        <w:r w:rsidR="00A974D7">
          <w:t xml:space="preserve"> independent</w:t>
        </w:r>
      </w:ins>
      <w:r w:rsidR="0039577F">
        <w:t xml:space="preserve"> </w:t>
      </w:r>
      <w:ins w:id="19" w:author="PMUser" w:date="2020-04-18T14:36:00Z">
        <w:r w:rsidR="00A974D7">
          <w:t xml:space="preserve">public </w:t>
        </w:r>
      </w:ins>
      <w:r w:rsidR="0039577F">
        <w:t xml:space="preserve">computers </w:t>
      </w:r>
      <w:ins w:id="20" w:author="PMUser" w:date="2020-04-18T15:02:00Z">
        <w:r w:rsidR="00610430">
          <w:t xml:space="preserve">called ‘miners’ </w:t>
        </w:r>
      </w:ins>
      <w:r w:rsidR="0039577F">
        <w:t xml:space="preserve">which all have the exact same copy of the </w:t>
      </w:r>
      <w:proofErr w:type="spellStart"/>
      <w:r w:rsidR="0039577F">
        <w:t>blockchain</w:t>
      </w:r>
      <w:proofErr w:type="spellEnd"/>
      <w:ins w:id="21" w:author="PMUser" w:date="2020-04-18T14:39:00Z">
        <w:r w:rsidR="00A57B60">
          <w:t xml:space="preserve"> and process transactions</w:t>
        </w:r>
      </w:ins>
      <w:r w:rsidR="00152993">
        <w:t xml:space="preserve"> which updates as a new block is added </w:t>
      </w:r>
      <w:del w:id="22" w:author="PMUser" w:date="2020-04-19T11:26:00Z">
        <w:r w:rsidR="00152993" w:rsidDel="005239D3">
          <w:delText>the</w:delText>
        </w:r>
      </w:del>
      <w:r w:rsidR="00152993">
        <w:t xml:space="preserve"> to the chain</w:t>
      </w:r>
      <w:r w:rsidR="0039577F">
        <w:t xml:space="preserve">. </w:t>
      </w:r>
      <w:r w:rsidR="00152993">
        <w:t xml:space="preserve">This is what makes a blockchain arguably more secure than that of a centralised system such as a bank. If a </w:t>
      </w:r>
      <w:ins w:id="23" w:author="PMUser" w:date="2020-04-18T14:37:00Z">
        <w:r w:rsidR="00A974D7">
          <w:t xml:space="preserve">malicious </w:t>
        </w:r>
      </w:ins>
      <w:r w:rsidR="00152993">
        <w:t xml:space="preserve">person </w:t>
      </w:r>
      <w:ins w:id="24" w:author="PMUser" w:date="2020-04-18T14:37:00Z">
        <w:r w:rsidR="00A974D7">
          <w:t>attempts to manipulate</w:t>
        </w:r>
      </w:ins>
      <w:ins w:id="25" w:author="PMUser" w:date="2020-04-18T15:05:00Z">
        <w:r w:rsidR="00DF70B3">
          <w:t xml:space="preserve"> a</w:t>
        </w:r>
      </w:ins>
      <w:ins w:id="26" w:author="PMUser" w:date="2020-04-18T14:37:00Z">
        <w:r w:rsidR="00A974D7">
          <w:t xml:space="preserve"> </w:t>
        </w:r>
      </w:ins>
      <w:del w:id="27" w:author="PMUser" w:date="2020-04-18T15:05:00Z">
        <w:r w:rsidR="00152993" w:rsidDel="00DF70B3">
          <w:delText>wanted to alter your</w:delText>
        </w:r>
      </w:del>
      <w:r w:rsidR="00152993">
        <w:t xml:space="preserve"> transaction this would change the hash of the block</w:t>
      </w:r>
      <w:ins w:id="28" w:author="PMUser" w:date="2020-04-18T14:38:00Z">
        <w:r w:rsidR="00A974D7">
          <w:t xml:space="preserve"> which would fail to match the h</w:t>
        </w:r>
        <w:r w:rsidR="00DF70B3">
          <w:t xml:space="preserve">ash generated by other </w:t>
        </w:r>
      </w:ins>
      <w:ins w:id="29" w:author="PMUser" w:date="2020-04-18T15:05:00Z">
        <w:r w:rsidR="00DF70B3">
          <w:t>mining computers</w:t>
        </w:r>
      </w:ins>
      <w:ins w:id="30" w:author="PMUser" w:date="2020-04-18T14:39:00Z">
        <w:r w:rsidR="00A57B60">
          <w:t xml:space="preserve"> processing the same tran</w:t>
        </w:r>
        <w:r w:rsidR="00DF70B3">
          <w:t>saction</w:t>
        </w:r>
      </w:ins>
      <w:ins w:id="31" w:author="PMUser" w:date="2020-04-18T15:06:00Z">
        <w:r w:rsidR="00DF70B3">
          <w:t>,</w:t>
        </w:r>
      </w:ins>
      <w:ins w:id="32" w:author="PMUser" w:date="2020-04-18T14:39:00Z">
        <w:r w:rsidR="00A57B60">
          <w:t xml:space="preserve"> thereby failing the </w:t>
        </w:r>
      </w:ins>
      <w:ins w:id="33" w:author="PMUser" w:date="2020-04-18T15:06:00Z">
        <w:r w:rsidR="00DF70B3">
          <w:t>consensus</w:t>
        </w:r>
      </w:ins>
      <w:ins w:id="34" w:author="PMUser" w:date="2020-04-18T14:39:00Z">
        <w:r w:rsidR="00DF70B3">
          <w:t xml:space="preserve"> </w:t>
        </w:r>
      </w:ins>
      <w:ins w:id="35" w:author="PMUser" w:date="2020-04-18T15:07:00Z">
        <w:r w:rsidR="00DF70B3">
          <w:t>verification</w:t>
        </w:r>
      </w:ins>
      <w:ins w:id="36" w:author="PMUser" w:date="2020-04-18T15:08:00Z">
        <w:r w:rsidR="00DF70B3">
          <w:t>,</w:t>
        </w:r>
      </w:ins>
      <w:ins w:id="37" w:author="PMUser" w:date="2020-04-18T15:07:00Z">
        <w:r w:rsidR="00DF70B3">
          <w:t xml:space="preserve"> </w:t>
        </w:r>
      </w:ins>
      <w:ins w:id="38" w:author="PMUser" w:date="2020-04-18T15:08:00Z">
        <w:r w:rsidR="00DF70B3">
          <w:t>resulting in</w:t>
        </w:r>
      </w:ins>
      <w:ins w:id="39" w:author="PMUser" w:date="2020-04-18T15:07:00Z">
        <w:r w:rsidR="00DF70B3">
          <w:t xml:space="preserve"> the rogue block</w:t>
        </w:r>
      </w:ins>
      <w:ins w:id="40" w:author="PMUser" w:date="2020-04-18T15:08:00Z">
        <w:r w:rsidR="00DF70B3">
          <w:t xml:space="preserve"> being</w:t>
        </w:r>
      </w:ins>
      <w:ins w:id="41" w:author="PMUser" w:date="2020-04-19T11:27:00Z">
        <w:r w:rsidR="005239D3">
          <w:t xml:space="preserve"> rejected</w:t>
        </w:r>
      </w:ins>
      <w:ins w:id="42" w:author="PMUser" w:date="2020-04-18T14:39:00Z">
        <w:r w:rsidR="00A57B60">
          <w:t>.</w:t>
        </w:r>
      </w:ins>
      <w:r w:rsidR="00152993" w:rsidRPr="00DF70B3">
        <w:t xml:space="preserve"> </w:t>
      </w:r>
      <w:del w:id="43" w:author="PMUser" w:date="2020-04-18T15:07:00Z">
        <w:r w:rsidR="00152993" w:rsidRPr="00DF70B3" w:rsidDel="00DF70B3">
          <w:delText>meaning that the individual would have to change the hash of subsequent blocks to hide their tracks.</w:delText>
        </w:r>
      </w:del>
    </w:p>
    <w:p w:rsidR="00152993" w:rsidDel="001D3CE0" w:rsidRDefault="00152993">
      <w:pPr>
        <w:rPr>
          <w:del w:id="44" w:author="PMUser" w:date="2020-04-19T12:18:00Z"/>
        </w:rPr>
      </w:pPr>
      <w:r>
        <w:t>These features are only secure if the blockchain is public with the ledger of all transactions viewable to anyone who wishes to access it. If a blockchain is</w:t>
      </w:r>
      <w:r w:rsidR="00EF36C6">
        <w:t xml:space="preserve"> stored entirely on</w:t>
      </w:r>
      <w:ins w:id="45" w:author="PMUser" w:date="2020-04-18T14:40:00Z">
        <w:r w:rsidR="00A57B60">
          <w:t xml:space="preserve"> a</w:t>
        </w:r>
      </w:ins>
      <w:ins w:id="46" w:author="PMUser" w:date="2020-04-19T11:27:00Z">
        <w:r w:rsidR="005239D3">
          <w:t xml:space="preserve"> centralised</w:t>
        </w:r>
      </w:ins>
      <w:ins w:id="47" w:author="PMUser" w:date="2020-04-18T14:40:00Z">
        <w:r w:rsidR="00A57B60">
          <w:t xml:space="preserve"> private</w:t>
        </w:r>
      </w:ins>
      <w:r w:rsidR="00EF36C6">
        <w:t xml:space="preserve"> </w:t>
      </w:r>
      <w:del w:id="48" w:author="PMUser" w:date="2020-04-19T11:30:00Z">
        <w:r w:rsidR="00EF36C6" w:rsidDel="00662A69">
          <w:delText>one</w:delText>
        </w:r>
      </w:del>
      <w:r w:rsidR="00EF36C6">
        <w:t xml:space="preserve"> company’s server this creates the same vulnerability to that of a traditional banking system, meaning th</w:t>
      </w:r>
      <w:ins w:id="49" w:author="PMUser" w:date="2020-04-19T11:28:00Z">
        <w:r w:rsidR="005239D3">
          <w:t xml:space="preserve">ere is a lack of transparency and the </w:t>
        </w:r>
        <w:proofErr w:type="gramStart"/>
        <w:r w:rsidR="005239D3">
          <w:t xml:space="preserve">administrators  </w:t>
        </w:r>
      </w:ins>
      <w:ins w:id="50" w:author="PMUser" w:date="2020-04-19T11:29:00Z">
        <w:r w:rsidR="005239D3">
          <w:t>of</w:t>
        </w:r>
        <w:proofErr w:type="gramEnd"/>
        <w:r w:rsidR="005239D3">
          <w:t xml:space="preserve"> that central </w:t>
        </w:r>
      </w:ins>
      <w:del w:id="51" w:author="PMUser" w:date="2020-04-19T11:29:00Z">
        <w:r w:rsidR="00EF36C6" w:rsidDel="005239D3">
          <w:delText>at if a person gained access to the</w:delText>
        </w:r>
      </w:del>
      <w:r w:rsidR="00EF36C6">
        <w:t xml:space="preserve"> server </w:t>
      </w:r>
      <w:del w:id="52" w:author="PMUser" w:date="2020-04-19T11:29:00Z">
        <w:r w:rsidR="00EF36C6" w:rsidDel="005239D3">
          <w:delText xml:space="preserve">they </w:delText>
        </w:r>
      </w:del>
      <w:r w:rsidR="00EF36C6">
        <w:t xml:space="preserve">would have </w:t>
      </w:r>
      <w:ins w:id="53" w:author="PMUser" w:date="2020-04-19T11:29:00Z">
        <w:r w:rsidR="005239D3">
          <w:t xml:space="preserve">full </w:t>
        </w:r>
      </w:ins>
      <w:r w:rsidR="00EF36C6">
        <w:t>access</w:t>
      </w:r>
      <w:ins w:id="54" w:author="PMUser" w:date="2020-04-18T14:41:00Z">
        <w:r w:rsidR="00A57B60">
          <w:t xml:space="preserve"> to manipulate transactions and alter the ledger</w:t>
        </w:r>
      </w:ins>
      <w:ins w:id="55" w:author="PMUser" w:date="2020-04-18T15:09:00Z">
        <w:r w:rsidR="003116D8">
          <w:t>.</w:t>
        </w:r>
      </w:ins>
      <w:del w:id="56" w:author="PMUser" w:date="2020-04-18T15:09:00Z">
        <w:r w:rsidR="00EF36C6" w:rsidDel="003116D8">
          <w:delText xml:space="preserve"> to 100% of the network and could alter transactions.</w:delText>
        </w:r>
      </w:del>
    </w:p>
    <w:p w:rsidR="00824DDC" w:rsidRDefault="00824DDC"/>
    <w:p w:rsidR="00EF36C6" w:rsidRPr="00EF36C6" w:rsidRDefault="00EF36C6">
      <w:pPr>
        <w:rPr>
          <w:b/>
          <w:bCs/>
        </w:rPr>
      </w:pPr>
      <w:r>
        <w:rPr>
          <w:b/>
          <w:bCs/>
        </w:rPr>
        <w:t>Cryptocurrencies</w:t>
      </w:r>
    </w:p>
    <w:p w:rsidR="00EF36C6" w:rsidRDefault="00EF36C6">
      <w:r>
        <w:t xml:space="preserve">Cryptocurrencies are a form of digital currency which </w:t>
      </w:r>
      <w:proofErr w:type="gramStart"/>
      <w:r>
        <w:t>use</w:t>
      </w:r>
      <w:proofErr w:type="gramEnd"/>
      <w:r>
        <w:t xml:space="preserve"> </w:t>
      </w:r>
      <w:proofErr w:type="spellStart"/>
      <w:ins w:id="57" w:author="PMUser" w:date="2020-04-18T14:42:00Z">
        <w:r w:rsidR="00A57B60">
          <w:t>blockchain</w:t>
        </w:r>
        <w:proofErr w:type="spellEnd"/>
        <w:r w:rsidR="00A57B60">
          <w:t xml:space="preserve"> technology </w:t>
        </w:r>
      </w:ins>
      <w:ins w:id="58" w:author="PMUser" w:date="2020-04-18T14:44:00Z">
        <w:r w:rsidR="00A57B60">
          <w:t>as the</w:t>
        </w:r>
      </w:ins>
      <w:ins w:id="59" w:author="PMUser" w:date="2020-04-18T14:45:00Z">
        <w:r w:rsidR="00A57B60">
          <w:t xml:space="preserve"> backbone</w:t>
        </w:r>
      </w:ins>
      <w:ins w:id="60" w:author="PMUser" w:date="2020-04-18T14:44:00Z">
        <w:r w:rsidR="00A57B60">
          <w:t xml:space="preserve"> for </w:t>
        </w:r>
      </w:ins>
      <w:ins w:id="61" w:author="PMUser" w:date="2020-04-18T14:42:00Z">
        <w:r w:rsidR="00A57B60">
          <w:t>track</w:t>
        </w:r>
      </w:ins>
      <w:ins w:id="62" w:author="PMUser" w:date="2020-04-18T14:45:00Z">
        <w:r w:rsidR="00A57B60">
          <w:t>ing</w:t>
        </w:r>
      </w:ins>
      <w:ins w:id="63" w:author="PMUser" w:date="2020-04-18T14:42:00Z">
        <w:r w:rsidR="00A57B60">
          <w:t xml:space="preserve"> and manag</w:t>
        </w:r>
      </w:ins>
      <w:ins w:id="64" w:author="PMUser" w:date="2020-04-18T14:45:00Z">
        <w:r w:rsidR="00A57B60">
          <w:t>ing</w:t>
        </w:r>
      </w:ins>
      <w:ins w:id="65" w:author="PMUser" w:date="2020-04-18T14:42:00Z">
        <w:r w:rsidR="00A57B60">
          <w:t xml:space="preserve"> transactions an</w:t>
        </w:r>
      </w:ins>
      <w:ins w:id="66" w:author="PMUser" w:date="2020-04-18T14:43:00Z">
        <w:r w:rsidR="00A57B60">
          <w:t>d</w:t>
        </w:r>
      </w:ins>
      <w:ins w:id="67" w:author="PMUser" w:date="2020-04-18T14:42:00Z">
        <w:r w:rsidR="00A57B60">
          <w:t xml:space="preserve"> </w:t>
        </w:r>
      </w:ins>
      <w:ins w:id="68" w:author="PMUser" w:date="2020-04-18T14:45:00Z">
        <w:r w:rsidR="00A57B60">
          <w:t>a</w:t>
        </w:r>
      </w:ins>
      <w:ins w:id="69" w:author="PMUser" w:date="2020-04-18T14:42:00Z">
        <w:r w:rsidR="00A57B60">
          <w:t>ccount balances.</w:t>
        </w:r>
      </w:ins>
      <w:ins w:id="70" w:author="PMUser" w:date="2020-04-18T14:45:00Z">
        <w:r w:rsidR="00A57B60">
          <w:t xml:space="preserve"> </w:t>
        </w:r>
      </w:ins>
      <w:del w:id="71" w:author="PMUser" w:date="2020-04-18T17:11:00Z">
        <w:r w:rsidDel="002C0407">
          <w:delText>digital files instead of notes and coins as their money</w:delText>
        </w:r>
      </w:del>
      <w:r>
        <w:t xml:space="preserve">. Just </w:t>
      </w:r>
      <w:del w:id="72" w:author="PMUser" w:date="2020-04-18T17:31:00Z">
        <w:r w:rsidDel="00DB5253">
          <w:delText>like</w:delText>
        </w:r>
      </w:del>
      <w:r>
        <w:t xml:space="preserve"> a</w:t>
      </w:r>
      <w:ins w:id="73" w:author="PMUser" w:date="2020-04-18T17:31:00Z">
        <w:r w:rsidR="00DB5253">
          <w:t>s a</w:t>
        </w:r>
      </w:ins>
      <w:r>
        <w:t xml:space="preserve"> safe or vault is used to protect </w:t>
      </w:r>
      <w:ins w:id="74" w:author="PMUser" w:date="2020-04-18T17:32:00Z">
        <w:r w:rsidR="002E1569">
          <w:t xml:space="preserve">government-issued </w:t>
        </w:r>
      </w:ins>
      <w:proofErr w:type="gramStart"/>
      <w:r>
        <w:t>cash</w:t>
      </w:r>
      <w:ins w:id="75" w:author="PMUser" w:date="2020-04-18T17:32:00Z">
        <w:r w:rsidR="002E1569">
          <w:t xml:space="preserve"> </w:t>
        </w:r>
      </w:ins>
      <w:r>
        <w:t xml:space="preserve"> currency</w:t>
      </w:r>
      <w:proofErr w:type="gramEnd"/>
      <w:ins w:id="76" w:author="PMUser" w:date="2020-04-18T17:30:00Z">
        <w:r w:rsidR="00DB5253">
          <w:t xml:space="preserve"> (referred to herein as </w:t>
        </w:r>
      </w:ins>
      <w:ins w:id="77" w:author="PMUser" w:date="2020-04-18T17:31:00Z">
        <w:r w:rsidR="00DB5253">
          <w:t>‘fiat’ currency)</w:t>
        </w:r>
      </w:ins>
      <w:ins w:id="78" w:author="PMUser" w:date="2020-04-18T17:32:00Z">
        <w:r w:rsidR="002E1569">
          <w:t>,</w:t>
        </w:r>
      </w:ins>
      <w:r>
        <w:t xml:space="preserve"> </w:t>
      </w:r>
      <w:proofErr w:type="spellStart"/>
      <w:r>
        <w:t>cryptocurrencies</w:t>
      </w:r>
      <w:proofErr w:type="spellEnd"/>
      <w:r>
        <w:t xml:space="preserve"> use </w:t>
      </w:r>
      <w:ins w:id="79" w:author="PMUser" w:date="2020-04-18T14:48:00Z">
        <w:r w:rsidR="00A57B60">
          <w:t xml:space="preserve">a form of encryption called </w:t>
        </w:r>
      </w:ins>
      <w:r>
        <w:t xml:space="preserve">cryptography to secure </w:t>
      </w:r>
      <w:ins w:id="80" w:author="PMUser" w:date="2020-04-18T14:47:00Z">
        <w:r w:rsidR="00A57B60">
          <w:t xml:space="preserve">people’s </w:t>
        </w:r>
      </w:ins>
      <w:ins w:id="81" w:author="PMUser" w:date="2020-04-18T14:46:00Z">
        <w:r w:rsidR="00A57B60">
          <w:t>accounts from</w:t>
        </w:r>
      </w:ins>
      <w:ins w:id="82" w:author="PMUser" w:date="2020-04-18T14:47:00Z">
        <w:r w:rsidR="00A57B60">
          <w:t xml:space="preserve"> hacking and theft</w:t>
        </w:r>
      </w:ins>
      <w:ins w:id="83" w:author="PMUser" w:date="2020-04-18T14:46:00Z">
        <w:r w:rsidR="00A57B60">
          <w:t xml:space="preserve"> </w:t>
        </w:r>
      </w:ins>
      <w:del w:id="84" w:author="PMUser" w:date="2020-04-18T17:12:00Z">
        <w:r w:rsidDel="002C0407">
          <w:delText>and hide their information</w:delText>
        </w:r>
      </w:del>
      <w:r>
        <w:t>, this is what gives the “crypto” in cryptocurrency.</w:t>
      </w:r>
      <w:r w:rsidR="00824DDC">
        <w:t xml:space="preserve"> Using cryptography to secure </w:t>
      </w:r>
      <w:del w:id="85" w:author="PMUser" w:date="2020-04-18T14:48:00Z">
        <w:r w:rsidR="00824DDC" w:rsidDel="00A57B60">
          <w:delText>its</w:delText>
        </w:r>
      </w:del>
      <w:r w:rsidR="00824DDC">
        <w:t xml:space="preserve"> transactions means </w:t>
      </w:r>
      <w:del w:id="86" w:author="PMUser" w:date="2020-04-18T14:49:00Z">
        <w:r w:rsidR="00824DDC" w:rsidDel="00C13837">
          <w:delText xml:space="preserve">the </w:delText>
        </w:r>
      </w:del>
      <w:proofErr w:type="spellStart"/>
      <w:r w:rsidR="00824DDC">
        <w:t>cryptocurrencies</w:t>
      </w:r>
      <w:proofErr w:type="spellEnd"/>
      <w:r w:rsidR="00824DDC">
        <w:t xml:space="preserve"> are nearly impossible to counterfeit.</w:t>
      </w:r>
    </w:p>
    <w:p w:rsidR="00824DDC" w:rsidRDefault="002C0407">
      <w:ins w:id="87" w:author="PMUser" w:date="2020-04-18T17:12:00Z">
        <w:r>
          <w:t xml:space="preserve">Most </w:t>
        </w:r>
      </w:ins>
      <w:proofErr w:type="spellStart"/>
      <w:r w:rsidR="00824DDC">
        <w:t>Cryptocurrencies</w:t>
      </w:r>
      <w:proofErr w:type="spellEnd"/>
      <w:r w:rsidR="00824DDC">
        <w:t xml:space="preserve"> work on a decentralised platform, </w:t>
      </w:r>
      <w:del w:id="88" w:author="PMUser" w:date="2020-04-18T14:50:00Z">
        <w:r w:rsidR="00824DDC" w:rsidDel="00C13837">
          <w:delText>mainly a</w:delText>
        </w:r>
      </w:del>
      <w:del w:id="89" w:author="PMUser" w:date="2020-04-18T14:49:00Z">
        <w:r w:rsidR="00824DDC" w:rsidDel="00C13837">
          <w:delText xml:space="preserve"> blockchain,</w:delText>
        </w:r>
      </w:del>
      <w:r w:rsidR="00824DDC">
        <w:t xml:space="preserve"> meaning that they are not controlled by a single </w:t>
      </w:r>
      <w:ins w:id="90" w:author="PMUser" w:date="2020-04-18T14:50:00Z">
        <w:r w:rsidR="009B21FB">
          <w:t>individual</w:t>
        </w:r>
      </w:ins>
      <w:ins w:id="91" w:author="PMUser" w:date="2020-04-19T11:41:00Z">
        <w:r w:rsidR="009B21FB">
          <w:t>,</w:t>
        </w:r>
      </w:ins>
      <w:ins w:id="92" w:author="PMUser" w:date="2020-04-18T14:50:00Z">
        <w:r w:rsidR="00C13837">
          <w:t xml:space="preserve"> </w:t>
        </w:r>
      </w:ins>
      <w:r w:rsidR="00824DDC">
        <w:t>group</w:t>
      </w:r>
      <w:ins w:id="93" w:author="PMUser" w:date="2020-04-19T11:41:00Z">
        <w:r w:rsidR="009B21FB">
          <w:t>, entity</w:t>
        </w:r>
      </w:ins>
      <w:r w:rsidR="00824DDC">
        <w:t xml:space="preserve"> or government and operate on a </w:t>
      </w:r>
      <w:ins w:id="94" w:author="PMUser" w:date="2020-04-18T14:50:00Z">
        <w:r w:rsidR="00C13837">
          <w:t xml:space="preserve">public </w:t>
        </w:r>
      </w:ins>
      <w:r w:rsidR="00824DDC">
        <w:t>peer</w:t>
      </w:r>
      <w:ins w:id="95" w:author="PMUser" w:date="2020-04-18T14:50:00Z">
        <w:r w:rsidR="00C13837">
          <w:t>-</w:t>
        </w:r>
      </w:ins>
      <w:del w:id="96" w:author="PMUser" w:date="2020-04-18T14:50:00Z">
        <w:r w:rsidR="00824DDC" w:rsidDel="00C13837">
          <w:delText xml:space="preserve"> </w:delText>
        </w:r>
      </w:del>
      <w:r w:rsidR="00824DDC">
        <w:t>to</w:t>
      </w:r>
      <w:ins w:id="97" w:author="PMUser" w:date="2020-04-18T14:50:00Z">
        <w:r w:rsidR="00C13837">
          <w:t>-</w:t>
        </w:r>
      </w:ins>
      <w:del w:id="98" w:author="PMUser" w:date="2020-04-18T14:50:00Z">
        <w:r w:rsidR="00824DDC" w:rsidDel="00C13837">
          <w:delText xml:space="preserve"> </w:delText>
        </w:r>
      </w:del>
      <w:r w:rsidR="00824DDC">
        <w:t xml:space="preserve">peer basis. This concept means they </w:t>
      </w:r>
      <w:r w:rsidR="006B3FF2">
        <w:t>can</w:t>
      </w:r>
      <w:r w:rsidR="00824DDC">
        <w:t xml:space="preserve"> operate largely without</w:t>
      </w:r>
      <w:ins w:id="99" w:author="PMUser" w:date="2020-04-18T14:50:00Z">
        <w:r w:rsidR="00C13837">
          <w:t xml:space="preserve"> the interference or</w:t>
        </w:r>
      </w:ins>
      <w:r w:rsidR="00824DDC">
        <w:t xml:space="preserve"> influence </w:t>
      </w:r>
      <w:del w:id="100" w:author="PMUser" w:date="2020-04-18T14:51:00Z">
        <w:r w:rsidR="00824DDC" w:rsidDel="00C13837">
          <w:delText xml:space="preserve">or </w:delText>
        </w:r>
        <w:r w:rsidR="00824DDC" w:rsidDel="00C13837">
          <w:lastRenderedPageBreak/>
          <w:delText>alteration by</w:delText>
        </w:r>
      </w:del>
      <w:r w:rsidR="00824DDC">
        <w:t xml:space="preserve"> </w:t>
      </w:r>
      <w:ins w:id="101" w:author="PMUser" w:date="2020-04-18T14:51:00Z">
        <w:r w:rsidR="00C13837">
          <w:t xml:space="preserve">of </w:t>
        </w:r>
      </w:ins>
      <w:r w:rsidR="00824DDC">
        <w:t>governments.</w:t>
      </w:r>
      <w:ins w:id="102" w:author="PMUser" w:date="2020-04-18T17:33:00Z">
        <w:r w:rsidR="0003178B">
          <w:t xml:space="preserve">  This is </w:t>
        </w:r>
      </w:ins>
      <w:ins w:id="103" w:author="PMUser" w:date="2020-04-19T11:59:00Z">
        <w:r w:rsidR="0003178B">
          <w:t>partly</w:t>
        </w:r>
      </w:ins>
      <w:ins w:id="104" w:author="PMUser" w:date="2020-04-18T17:33:00Z">
        <w:r w:rsidR="002E1569">
          <w:t xml:space="preserve"> the attraction of </w:t>
        </w:r>
        <w:proofErr w:type="spellStart"/>
        <w:r w:rsidR="002E1569">
          <w:t>cryptocurrenci</w:t>
        </w:r>
        <w:r w:rsidR="009B21FB">
          <w:t>es</w:t>
        </w:r>
        <w:proofErr w:type="spellEnd"/>
        <w:r w:rsidR="009B21FB">
          <w:t xml:space="preserve"> among people that </w:t>
        </w:r>
      </w:ins>
      <w:ins w:id="105" w:author="PMUser" w:date="2020-04-19T11:43:00Z">
        <w:r w:rsidR="009B21FB">
          <w:t>desire</w:t>
        </w:r>
      </w:ins>
      <w:ins w:id="106" w:author="PMUser" w:date="2020-04-19T11:42:00Z">
        <w:r w:rsidR="009B21FB">
          <w:t xml:space="preserve"> independence from government control</w:t>
        </w:r>
      </w:ins>
      <w:ins w:id="107" w:author="PMUser" w:date="2020-04-18T17:33:00Z">
        <w:r w:rsidR="002E1569">
          <w:t>.</w:t>
        </w:r>
      </w:ins>
    </w:p>
    <w:p w:rsidR="00BC3FD7" w:rsidRDefault="006B3FF2">
      <w:pPr>
        <w:rPr>
          <w:ins w:id="108" w:author="PMUser" w:date="2020-04-19T11:47:00Z"/>
        </w:rPr>
      </w:pPr>
      <w:r>
        <w:t>The first decentralised cryptocurrency created was Bitcoin in 2009 by a pseudonymous developer</w:t>
      </w:r>
      <w:ins w:id="109" w:author="PMUser" w:date="2020-04-18T18:41:00Z">
        <w:r w:rsidR="002D59CC">
          <w:t xml:space="preserve"> or group</w:t>
        </w:r>
      </w:ins>
      <w:r>
        <w:t xml:space="preserve"> named Satoshi </w:t>
      </w:r>
      <w:proofErr w:type="spellStart"/>
      <w:r>
        <w:t>Nakamoto</w:t>
      </w:r>
      <w:proofErr w:type="spellEnd"/>
      <w:r>
        <w:t xml:space="preserve">. </w:t>
      </w:r>
      <w:ins w:id="110" w:author="PMUser" w:date="2020-04-18T17:34:00Z">
        <w:r w:rsidR="002E1569">
          <w:t>This was in response to the G</w:t>
        </w:r>
        <w:r w:rsidR="00684791">
          <w:t>FC where people became</w:t>
        </w:r>
      </w:ins>
      <w:ins w:id="111" w:author="PMUser" w:date="2020-04-19T15:22:00Z">
        <w:r w:rsidR="00684791">
          <w:t xml:space="preserve"> sceptical</w:t>
        </w:r>
      </w:ins>
      <w:ins w:id="112" w:author="PMUser" w:date="2020-04-18T17:34:00Z">
        <w:r w:rsidR="002E1569">
          <w:t xml:space="preserve"> about the stability</w:t>
        </w:r>
      </w:ins>
      <w:ins w:id="113" w:author="PMUser" w:date="2020-04-18T18:43:00Z">
        <w:r w:rsidR="00010B6D">
          <w:t xml:space="preserve"> of fiat currency and manipulation by governments</w:t>
        </w:r>
      </w:ins>
      <w:ins w:id="114" w:author="PMUser" w:date="2020-04-18T18:44:00Z">
        <w:r w:rsidR="00010B6D">
          <w:t xml:space="preserve"> and central banks</w:t>
        </w:r>
      </w:ins>
      <w:ins w:id="115" w:author="PMUser" w:date="2020-04-18T17:35:00Z">
        <w:r w:rsidR="002E1569">
          <w:t xml:space="preserve">. </w:t>
        </w:r>
      </w:ins>
      <w:ins w:id="116" w:author="PMUser" w:date="2020-04-18T17:34:00Z">
        <w:r w:rsidR="002E1569">
          <w:t xml:space="preserve"> </w:t>
        </w:r>
      </w:ins>
      <w:proofErr w:type="spellStart"/>
      <w:r>
        <w:t>Bitcoin</w:t>
      </w:r>
      <w:proofErr w:type="spellEnd"/>
      <w:r>
        <w:t xml:space="preserve"> is still the largest and most widely known </w:t>
      </w:r>
      <w:proofErr w:type="spellStart"/>
      <w:r>
        <w:t>cryptocurrency</w:t>
      </w:r>
      <w:proofErr w:type="spellEnd"/>
      <w:r>
        <w:t xml:space="preserve"> in the world</w:t>
      </w:r>
      <w:ins w:id="117" w:author="PMUser" w:date="2020-04-18T17:36:00Z">
        <w:r w:rsidR="002E1569">
          <w:t>,</w:t>
        </w:r>
      </w:ins>
      <w:ins w:id="118" w:author="PMUser" w:date="2020-04-18T14:53:00Z">
        <w:r w:rsidR="00C13837">
          <w:t xml:space="preserve"> with a current market capitalisation of </w:t>
        </w:r>
      </w:ins>
      <w:ins w:id="119" w:author="PMUser" w:date="2020-04-18T14:54:00Z">
        <w:r w:rsidR="00C13837">
          <w:t>US</w:t>
        </w:r>
      </w:ins>
      <w:ins w:id="120" w:author="PMUser" w:date="2020-04-18T14:53:00Z">
        <w:r w:rsidR="00C13837">
          <w:t>$130</w:t>
        </w:r>
      </w:ins>
      <w:ins w:id="121" w:author="PMUser" w:date="2020-04-18T14:54:00Z">
        <w:r w:rsidR="00C13837">
          <w:t xml:space="preserve"> </w:t>
        </w:r>
      </w:ins>
      <w:ins w:id="122" w:author="PMUser" w:date="2020-04-18T14:53:00Z">
        <w:r w:rsidR="00C13837">
          <w:t>Billion</w:t>
        </w:r>
      </w:ins>
      <w:ins w:id="123" w:author="PMUser" w:date="2020-04-18T17:14:00Z">
        <w:r w:rsidR="002C0407">
          <w:t xml:space="preserve"> and dominance of around 65%</w:t>
        </w:r>
      </w:ins>
      <w:ins w:id="124" w:author="PMUser" w:date="2020-04-19T11:43:00Z">
        <w:r w:rsidR="009B21FB">
          <w:t xml:space="preserve"> relative to the combined total of all other </w:t>
        </w:r>
      </w:ins>
      <w:proofErr w:type="spellStart"/>
      <w:ins w:id="125" w:author="PMUser" w:date="2020-04-19T11:44:00Z">
        <w:r w:rsidR="009B21FB">
          <w:t>cryptocurrencies</w:t>
        </w:r>
      </w:ins>
      <w:proofErr w:type="spellEnd"/>
      <w:r>
        <w:t xml:space="preserve">. Other cryptocurrencies are referred to as “Altcoins”. There are now thousands of </w:t>
      </w:r>
      <w:ins w:id="126" w:author="PMUser" w:date="2020-04-18T14:52:00Z">
        <w:r w:rsidR="002C0407">
          <w:t xml:space="preserve">such </w:t>
        </w:r>
      </w:ins>
      <w:proofErr w:type="spellStart"/>
      <w:ins w:id="127" w:author="PMUser" w:date="2020-04-19T11:44:00Z">
        <w:r w:rsidR="009B21FB">
          <w:t>a</w:t>
        </w:r>
      </w:ins>
      <w:ins w:id="128" w:author="PMUser" w:date="2020-04-18T14:52:00Z">
        <w:r w:rsidR="00C13837">
          <w:t>ltcoins</w:t>
        </w:r>
        <w:proofErr w:type="spellEnd"/>
        <w:r w:rsidR="00C13837">
          <w:t xml:space="preserve"> </w:t>
        </w:r>
      </w:ins>
      <w:del w:id="129" w:author="PMUser" w:date="2020-04-18T17:14:00Z">
        <w:r w:rsidDel="002C0407">
          <w:delText>cryptocurrencies</w:delText>
        </w:r>
      </w:del>
      <w:r>
        <w:t xml:space="preserve"> being traded globally.</w:t>
      </w:r>
      <w:r w:rsidR="00D767EB">
        <w:t xml:space="preserve"> The largest of the </w:t>
      </w:r>
      <w:proofErr w:type="spellStart"/>
      <w:r w:rsidR="00D767EB">
        <w:t>Altcoins</w:t>
      </w:r>
      <w:proofErr w:type="spellEnd"/>
      <w:r w:rsidR="00D767EB">
        <w:t xml:space="preserve"> include </w:t>
      </w:r>
      <w:proofErr w:type="spellStart"/>
      <w:r w:rsidR="00D767EB">
        <w:t>Ethereum</w:t>
      </w:r>
      <w:proofErr w:type="spellEnd"/>
      <w:r w:rsidR="00D767EB">
        <w:t xml:space="preserve"> and </w:t>
      </w:r>
      <w:proofErr w:type="spellStart"/>
      <w:r w:rsidR="00D767EB">
        <w:t>Litecoin</w:t>
      </w:r>
      <w:proofErr w:type="spellEnd"/>
      <w:ins w:id="130" w:author="PMUser" w:date="2020-04-18T14:55:00Z">
        <w:r w:rsidR="009B21FB">
          <w:t xml:space="preserve"> with</w:t>
        </w:r>
        <w:r w:rsidR="00C13837">
          <w:t xml:space="preserve"> market </w:t>
        </w:r>
      </w:ins>
      <w:ins w:id="131" w:author="PMUser" w:date="2020-04-19T11:46:00Z">
        <w:r w:rsidR="00BC3FD7">
          <w:t>capitalisation</w:t>
        </w:r>
      </w:ins>
      <w:ins w:id="132" w:author="PMUser" w:date="2020-04-18T14:55:00Z">
        <w:r w:rsidR="009B21FB">
          <w:t xml:space="preserve"> </w:t>
        </w:r>
      </w:ins>
      <w:ins w:id="133" w:author="PMUser" w:date="2020-04-19T11:45:00Z">
        <w:r w:rsidR="009B21FB">
          <w:t>of US$20 Billion</w:t>
        </w:r>
      </w:ins>
      <w:ins w:id="134" w:author="PMUser" w:date="2020-04-19T11:46:00Z">
        <w:r w:rsidR="009B21FB">
          <w:t xml:space="preserve"> and</w:t>
        </w:r>
      </w:ins>
      <w:ins w:id="135" w:author="PMUser" w:date="2020-04-18T14:55:00Z">
        <w:r w:rsidR="00C13837">
          <w:t xml:space="preserve"> US$3Billion</w:t>
        </w:r>
      </w:ins>
      <w:ins w:id="136" w:author="PMUser" w:date="2020-04-19T11:46:00Z">
        <w:r w:rsidR="009B21FB">
          <w:t xml:space="preserve"> respectively</w:t>
        </w:r>
      </w:ins>
      <w:r w:rsidR="00D767EB">
        <w:t xml:space="preserve">. </w:t>
      </w:r>
    </w:p>
    <w:p w:rsidR="00DB5253" w:rsidRDefault="00BC3FD7">
      <w:pPr>
        <w:rPr>
          <w:ins w:id="137" w:author="PMUser" w:date="2020-04-18T17:27:00Z"/>
        </w:rPr>
      </w:pPr>
      <w:proofErr w:type="spellStart"/>
      <w:ins w:id="138" w:author="PMUser" w:date="2020-04-19T11:47:00Z">
        <w:r>
          <w:t>Bitcoin</w:t>
        </w:r>
        <w:proofErr w:type="spellEnd"/>
        <w:r>
          <w:t xml:space="preserve">, </w:t>
        </w:r>
        <w:proofErr w:type="spellStart"/>
        <w:r>
          <w:t>Ethereum</w:t>
        </w:r>
        <w:proofErr w:type="spellEnd"/>
        <w:r>
          <w:t xml:space="preserve"> and </w:t>
        </w:r>
        <w:proofErr w:type="spellStart"/>
        <w:r>
          <w:t>Litecoin</w:t>
        </w:r>
      </w:ins>
      <w:proofErr w:type="spellEnd"/>
      <w:ins w:id="139" w:author="PMUser" w:date="2020-04-18T17:15:00Z">
        <w:r w:rsidR="002C0407">
          <w:t xml:space="preserve"> are referred to as ‘</w:t>
        </w:r>
      </w:ins>
      <w:ins w:id="140" w:author="PMUser" w:date="2020-04-18T17:37:00Z">
        <w:r w:rsidR="002E1569">
          <w:t>U</w:t>
        </w:r>
      </w:ins>
      <w:ins w:id="141" w:author="PMUser" w:date="2020-04-18T17:15:00Z">
        <w:r w:rsidR="002C0407">
          <w:t>tility’ coins and</w:t>
        </w:r>
      </w:ins>
      <w:ins w:id="142" w:author="PMUser" w:date="2020-04-18T17:22:00Z">
        <w:r w:rsidR="002E1569">
          <w:t xml:space="preserve"> can be considered </w:t>
        </w:r>
      </w:ins>
      <w:ins w:id="143" w:author="PMUser" w:date="2020-04-18T17:37:00Z">
        <w:r w:rsidR="002E1569">
          <w:t xml:space="preserve">as </w:t>
        </w:r>
      </w:ins>
      <w:ins w:id="144" w:author="PMUser" w:date="2020-04-18T17:22:00Z">
        <w:r w:rsidR="00DB5253">
          <w:t>virtual currency</w:t>
        </w:r>
      </w:ins>
      <w:ins w:id="145" w:author="PMUser" w:date="2020-04-18T17:37:00Z">
        <w:r w:rsidR="002E1569">
          <w:t xml:space="preserve"> or </w:t>
        </w:r>
      </w:ins>
      <w:proofErr w:type="spellStart"/>
      <w:ins w:id="146" w:author="PMUser" w:date="2020-04-19T11:47:00Z">
        <w:r>
          <w:t>c</w:t>
        </w:r>
      </w:ins>
      <w:ins w:id="147" w:author="PMUser" w:date="2020-04-19T11:48:00Z">
        <w:r>
          <w:t>ryptocurrency</w:t>
        </w:r>
      </w:ins>
      <w:proofErr w:type="spellEnd"/>
      <w:ins w:id="148" w:author="PMUser" w:date="2020-04-19T11:47:00Z">
        <w:r>
          <w:t xml:space="preserve"> </w:t>
        </w:r>
      </w:ins>
      <w:ins w:id="149" w:author="PMUser" w:date="2020-04-18T17:37:00Z">
        <w:r w:rsidR="002E1569">
          <w:t>platforms</w:t>
        </w:r>
      </w:ins>
      <w:ins w:id="150" w:author="PMUser" w:date="2020-04-18T17:22:00Z">
        <w:r>
          <w:t xml:space="preserve">.  </w:t>
        </w:r>
      </w:ins>
      <w:ins w:id="151" w:author="PMUser" w:date="2020-04-19T11:48:00Z">
        <w:r>
          <w:t>On the other hand</w:t>
        </w:r>
      </w:ins>
      <w:ins w:id="152" w:author="PMUser" w:date="2020-04-18T17:22:00Z">
        <w:r w:rsidR="002E1569">
          <w:t xml:space="preserve"> </w:t>
        </w:r>
      </w:ins>
      <w:proofErr w:type="spellStart"/>
      <w:ins w:id="153" w:author="PMUser" w:date="2020-04-19T11:48:00Z">
        <w:r>
          <w:t>a</w:t>
        </w:r>
      </w:ins>
      <w:ins w:id="154" w:author="PMUser" w:date="2020-04-18T17:22:00Z">
        <w:r w:rsidR="00DB5253">
          <w:t>ltcoins</w:t>
        </w:r>
        <w:proofErr w:type="spellEnd"/>
        <w:r w:rsidR="00DB5253">
          <w:t xml:space="preserve"> are</w:t>
        </w:r>
      </w:ins>
      <w:ins w:id="155" w:author="PMUser" w:date="2020-04-19T11:48:00Z">
        <w:r>
          <w:t xml:space="preserve"> more often</w:t>
        </w:r>
      </w:ins>
      <w:ins w:id="156" w:author="PMUser" w:date="2020-04-18T17:22:00Z">
        <w:r w:rsidR="00DB5253">
          <w:t xml:space="preserve"> considered as ‘</w:t>
        </w:r>
      </w:ins>
      <w:ins w:id="157" w:author="PMUser" w:date="2020-04-18T17:37:00Z">
        <w:r w:rsidR="002E1569">
          <w:t>S</w:t>
        </w:r>
      </w:ins>
      <w:ins w:id="158" w:author="PMUser" w:date="2020-04-18T17:22:00Z">
        <w:r w:rsidR="002E1569">
          <w:t xml:space="preserve">ecurity </w:t>
        </w:r>
      </w:ins>
      <w:ins w:id="159" w:author="PMUser" w:date="2020-04-18T17:38:00Z">
        <w:r w:rsidR="002E1569">
          <w:t>T</w:t>
        </w:r>
      </w:ins>
      <w:ins w:id="160" w:author="PMUser" w:date="2020-04-18T17:22:00Z">
        <w:r w:rsidR="00DB5253">
          <w:t>okens’ and are sold to the</w:t>
        </w:r>
      </w:ins>
      <w:ins w:id="161" w:author="PMUser" w:date="2020-04-18T17:23:00Z">
        <w:r w:rsidR="00DB5253">
          <w:t xml:space="preserve"> </w:t>
        </w:r>
      </w:ins>
      <w:ins w:id="162" w:author="PMUser" w:date="2020-04-18T17:22:00Z">
        <w:r w:rsidR="00DB5253">
          <w:t xml:space="preserve">public </w:t>
        </w:r>
      </w:ins>
      <w:ins w:id="163" w:author="PMUser" w:date="2020-04-18T17:23:00Z">
        <w:r w:rsidR="00DB5253">
          <w:t>through initial offerings</w:t>
        </w:r>
      </w:ins>
      <w:ins w:id="164" w:author="PMUser" w:date="2020-04-18T17:25:00Z">
        <w:r w:rsidR="00DB5253">
          <w:t xml:space="preserve"> similar to traditional IPO</w:t>
        </w:r>
      </w:ins>
      <w:ins w:id="165" w:author="PMUser" w:date="2020-04-18T17:26:00Z">
        <w:r w:rsidR="00DB5253">
          <w:t>’s</w:t>
        </w:r>
      </w:ins>
      <w:ins w:id="166" w:author="PMUser" w:date="2020-04-18T17:25:00Z">
        <w:r w:rsidR="00DB5253">
          <w:t xml:space="preserve">, where a </w:t>
        </w:r>
      </w:ins>
      <w:ins w:id="167" w:author="PMUser" w:date="2020-04-18T17:18:00Z">
        <w:r w:rsidR="002C0407">
          <w:t xml:space="preserve">particular company </w:t>
        </w:r>
      </w:ins>
      <w:ins w:id="168" w:author="PMUser" w:date="2020-04-18T17:26:00Z">
        <w:r w:rsidR="00DB5253">
          <w:t xml:space="preserve">is capital raising </w:t>
        </w:r>
      </w:ins>
      <w:ins w:id="169" w:author="PMUser" w:date="2020-04-18T17:18:00Z">
        <w:r w:rsidR="002C0407">
          <w:t>for a particular project</w:t>
        </w:r>
      </w:ins>
      <w:ins w:id="170" w:author="PMUser" w:date="2020-04-18T17:27:00Z">
        <w:r w:rsidR="00DB5253">
          <w:t xml:space="preserve"> or vision</w:t>
        </w:r>
      </w:ins>
      <w:ins w:id="171" w:author="PMUser" w:date="2020-04-18T17:18:00Z">
        <w:r w:rsidR="002C0407">
          <w:t>. Both</w:t>
        </w:r>
      </w:ins>
      <w:ins w:id="172" w:author="PMUser" w:date="2020-04-18T17:23:00Z">
        <w:r w:rsidR="00DB5253">
          <w:t xml:space="preserve"> ut</w:t>
        </w:r>
      </w:ins>
      <w:ins w:id="173" w:author="PMUser" w:date="2020-04-19T11:49:00Z">
        <w:r>
          <w:t>i</w:t>
        </w:r>
      </w:ins>
      <w:ins w:id="174" w:author="PMUser" w:date="2020-04-18T17:23:00Z">
        <w:r w:rsidR="00DB5253">
          <w:t>lity coins and security tokens</w:t>
        </w:r>
      </w:ins>
      <w:ins w:id="175" w:author="PMUser" w:date="2020-04-18T17:24:00Z">
        <w:r w:rsidR="00DB5253">
          <w:t xml:space="preserve"> are </w:t>
        </w:r>
      </w:ins>
      <w:ins w:id="176" w:author="PMUser" w:date="2020-04-18T17:19:00Z">
        <w:r w:rsidR="002C0407">
          <w:t>similarly traded on</w:t>
        </w:r>
      </w:ins>
      <w:ins w:id="177" w:author="PMUser" w:date="2020-04-19T11:49:00Z">
        <w:r>
          <w:t xml:space="preserve"> public</w:t>
        </w:r>
      </w:ins>
      <w:ins w:id="178" w:author="PMUser" w:date="2020-04-18T17:19:00Z">
        <w:r w:rsidR="002C0407">
          <w:t xml:space="preserve"> </w:t>
        </w:r>
        <w:proofErr w:type="spellStart"/>
        <w:r w:rsidR="002C0407">
          <w:t>crypto</w:t>
        </w:r>
      </w:ins>
      <w:ins w:id="179" w:author="PMUser" w:date="2020-04-19T11:49:00Z">
        <w:r>
          <w:t>currency</w:t>
        </w:r>
      </w:ins>
      <w:proofErr w:type="spellEnd"/>
      <w:ins w:id="180" w:author="PMUser" w:date="2020-04-18T17:19:00Z">
        <w:r w:rsidR="002C0407">
          <w:t xml:space="preserve"> exchanges</w:t>
        </w:r>
      </w:ins>
      <w:ins w:id="181" w:author="PMUser" w:date="2020-04-19T11:50:00Z">
        <w:r>
          <w:t>,</w:t>
        </w:r>
      </w:ins>
      <w:ins w:id="182" w:author="PMUser" w:date="2020-04-18T17:24:00Z">
        <w:r w:rsidR="002E1569">
          <w:t xml:space="preserve"> where people </w:t>
        </w:r>
        <w:r w:rsidR="00DB5253">
          <w:t>gather</w:t>
        </w:r>
      </w:ins>
      <w:ins w:id="183" w:author="PMUser" w:date="2020-04-18T17:38:00Z">
        <w:r w:rsidR="002E1569">
          <w:t xml:space="preserve"> online</w:t>
        </w:r>
      </w:ins>
      <w:ins w:id="184" w:author="PMUser" w:date="2020-04-18T17:24:00Z">
        <w:r w:rsidR="00DB5253">
          <w:t xml:space="preserve"> to trade</w:t>
        </w:r>
      </w:ins>
      <w:ins w:id="185" w:author="PMUser" w:date="2020-04-19T11:50:00Z">
        <w:r>
          <w:t xml:space="preserve"> different</w:t>
        </w:r>
      </w:ins>
      <w:ins w:id="186" w:author="PMUser" w:date="2020-04-18T17:24:00Z">
        <w:r w:rsidR="00DB5253">
          <w:t xml:space="preserve"> </w:t>
        </w:r>
        <w:proofErr w:type="spellStart"/>
        <w:r w:rsidR="00DB5253">
          <w:t>cryptocurrencies</w:t>
        </w:r>
      </w:ins>
      <w:proofErr w:type="spellEnd"/>
      <w:ins w:id="187" w:author="PMUser" w:date="2020-04-19T11:50:00Z">
        <w:r>
          <w:t xml:space="preserve"> at market determined exchange rate</w:t>
        </w:r>
      </w:ins>
      <w:ins w:id="188" w:author="PMUser" w:date="2020-04-18T17:20:00Z">
        <w:r w:rsidR="002C0407">
          <w:t>.</w:t>
        </w:r>
      </w:ins>
    </w:p>
    <w:p w:rsidR="00271C78" w:rsidRDefault="00DB5253">
      <w:ins w:id="189" w:author="PMUser" w:date="2020-04-18T17:28:00Z">
        <w:r>
          <w:t xml:space="preserve">Another type of </w:t>
        </w:r>
        <w:proofErr w:type="spellStart"/>
        <w:r>
          <w:t>cryptocurrency</w:t>
        </w:r>
        <w:proofErr w:type="spellEnd"/>
        <w:r>
          <w:t xml:space="preserve"> worthy of note is </w:t>
        </w:r>
        <w:proofErr w:type="spellStart"/>
        <w:proofErr w:type="gramStart"/>
        <w:r>
          <w:t>Stablecoins</w:t>
        </w:r>
        <w:proofErr w:type="spellEnd"/>
        <w:r>
          <w:t xml:space="preserve"> .</w:t>
        </w:r>
      </w:ins>
      <w:proofErr w:type="gramEnd"/>
      <w:ins w:id="190" w:author="PMUser" w:date="2020-04-18T17:39:00Z">
        <w:r w:rsidR="002E1569">
          <w:t xml:space="preserve"> </w:t>
        </w:r>
      </w:ins>
      <w:del w:id="191" w:author="PMUser" w:date="2020-04-18T17:39:00Z">
        <w:r w:rsidR="00D767EB" w:rsidDel="002E1569">
          <w:delText xml:space="preserve">These are all mining-based cryptocurrencies. Altcoins can include alternatives to mining-based cryptocurrencies such as Stablecoins. </w:delText>
        </w:r>
      </w:del>
      <w:proofErr w:type="spellStart"/>
      <w:r w:rsidR="00D767EB">
        <w:t>Stablecoins</w:t>
      </w:r>
      <w:proofErr w:type="spellEnd"/>
      <w:r w:rsidR="00D767EB">
        <w:t xml:space="preserve"> were created to provide a </w:t>
      </w:r>
      <w:proofErr w:type="spellStart"/>
      <w:r w:rsidR="00D767EB">
        <w:t>cryptocurrency</w:t>
      </w:r>
      <w:proofErr w:type="spellEnd"/>
      <w:r w:rsidR="00D767EB">
        <w:t xml:space="preserve"> that </w:t>
      </w:r>
      <w:del w:id="192" w:author="PMUser" w:date="2020-04-18T17:39:00Z">
        <w:r w:rsidR="00D767EB" w:rsidDel="002E1569">
          <w:delText>didn’t</w:delText>
        </w:r>
      </w:del>
      <w:r w:rsidR="00D767EB">
        <w:t xml:space="preserve"> </w:t>
      </w:r>
      <w:ins w:id="193" w:author="PMUser" w:date="2020-04-18T17:39:00Z">
        <w:r w:rsidR="002E1569">
          <w:t xml:space="preserve">does not </w:t>
        </w:r>
      </w:ins>
      <w:r w:rsidR="00D767EB">
        <w:t xml:space="preserve">have such high volatility in the marketplace like </w:t>
      </w:r>
      <w:ins w:id="194" w:author="PMUser" w:date="2020-04-18T17:40:00Z">
        <w:r w:rsidR="002E1569">
          <w:t xml:space="preserve">other </w:t>
        </w:r>
      </w:ins>
      <w:del w:id="195" w:author="PMUser" w:date="2020-04-18T17:40:00Z">
        <w:r w:rsidR="00D767EB" w:rsidDel="002E1569">
          <w:delText>many mining-based</w:delText>
        </w:r>
      </w:del>
      <w:r w:rsidR="00D767EB">
        <w:t xml:space="preserve"> </w:t>
      </w:r>
      <w:proofErr w:type="spellStart"/>
      <w:r w:rsidR="00D767EB">
        <w:t>cryptocurrencies</w:t>
      </w:r>
      <w:proofErr w:type="spellEnd"/>
      <w:r w:rsidR="00D767EB">
        <w:t xml:space="preserve"> do. Stablecoins are aligned to an asset or group of </w:t>
      </w:r>
      <w:ins w:id="196" w:author="PMUser" w:date="2020-04-19T11:53:00Z">
        <w:r w:rsidR="0003178B">
          <w:t xml:space="preserve">stable </w:t>
        </w:r>
      </w:ins>
      <w:r w:rsidR="00D767EB">
        <w:t>asset</w:t>
      </w:r>
      <w:r w:rsidR="00271C78">
        <w:t>s</w:t>
      </w:r>
      <w:ins w:id="197" w:author="PMUser" w:date="2020-04-19T11:53:00Z">
        <w:r w:rsidR="0003178B">
          <w:t>, such as US Dollar</w:t>
        </w:r>
        <w:proofErr w:type="gramStart"/>
        <w:r w:rsidR="0003178B">
          <w:t xml:space="preserve">, </w:t>
        </w:r>
      </w:ins>
      <w:ins w:id="198" w:author="PMUser" w:date="2020-04-18T17:29:00Z">
        <w:r w:rsidR="0003178B">
          <w:t xml:space="preserve"> and</w:t>
        </w:r>
        <w:proofErr w:type="gramEnd"/>
        <w:r w:rsidR="0003178B">
          <w:t xml:space="preserve"> allow users to</w:t>
        </w:r>
        <w:r w:rsidR="002E1569">
          <w:t xml:space="preserve"> </w:t>
        </w:r>
      </w:ins>
      <w:ins w:id="199" w:author="PMUser" w:date="2020-04-18T17:40:00Z">
        <w:r w:rsidR="002E1569">
          <w:t>buy and sell them</w:t>
        </w:r>
      </w:ins>
      <w:ins w:id="200" w:author="PMUser" w:date="2020-04-18T17:29:00Z">
        <w:r>
          <w:t xml:space="preserve"> when they predict the value of </w:t>
        </w:r>
        <w:proofErr w:type="spellStart"/>
        <w:r>
          <w:t>crypto</w:t>
        </w:r>
      </w:ins>
      <w:ins w:id="201" w:author="PMUser" w:date="2020-04-18T17:40:00Z">
        <w:r w:rsidR="002E1569">
          <w:t>currencies</w:t>
        </w:r>
      </w:ins>
      <w:proofErr w:type="spellEnd"/>
      <w:ins w:id="202" w:author="PMUser" w:date="2020-04-18T17:29:00Z">
        <w:r w:rsidR="0003178B">
          <w:t xml:space="preserve"> will f</w:t>
        </w:r>
      </w:ins>
      <w:ins w:id="203" w:author="PMUser" w:date="2020-04-19T11:53:00Z">
        <w:r w:rsidR="0003178B">
          <w:t>luctuate.  This is more desirable than</w:t>
        </w:r>
      </w:ins>
      <w:ins w:id="204" w:author="PMUser" w:date="2020-04-19T11:54:00Z">
        <w:r w:rsidR="0003178B">
          <w:t xml:space="preserve"> </w:t>
        </w:r>
      </w:ins>
      <w:ins w:id="205" w:author="PMUser" w:date="2020-04-18T17:40:00Z">
        <w:r w:rsidR="0003178B">
          <w:t>frequent</w:t>
        </w:r>
        <w:r w:rsidR="002E1569">
          <w:t xml:space="preserve"> switching to and from fiat currencies, which attracts higher </w:t>
        </w:r>
      </w:ins>
      <w:ins w:id="206" w:author="PMUser" w:date="2020-04-18T17:41:00Z">
        <w:r w:rsidR="002E1569">
          <w:t>commissions</w:t>
        </w:r>
      </w:ins>
      <w:ins w:id="207" w:author="PMUser" w:date="2020-04-18T17:40:00Z">
        <w:r w:rsidR="002E1569">
          <w:t xml:space="preserve"> </w:t>
        </w:r>
      </w:ins>
      <w:ins w:id="208" w:author="PMUser" w:date="2020-04-18T17:41:00Z">
        <w:r w:rsidR="002E1569">
          <w:t>by exchanges</w:t>
        </w:r>
      </w:ins>
      <w:ins w:id="209" w:author="PMUser" w:date="2020-04-18T17:42:00Z">
        <w:r w:rsidR="003543B9">
          <w:t xml:space="preserve"> and</w:t>
        </w:r>
      </w:ins>
      <w:ins w:id="210" w:author="PMUser" w:date="2020-04-19T11:54:00Z">
        <w:r w:rsidR="0003178B">
          <w:t xml:space="preserve"> often</w:t>
        </w:r>
      </w:ins>
      <w:ins w:id="211" w:author="PMUser" w:date="2020-04-18T17:42:00Z">
        <w:r w:rsidR="003543B9">
          <w:t xml:space="preserve"> considered </w:t>
        </w:r>
      </w:ins>
      <w:ins w:id="212" w:author="PMUser" w:date="2020-04-19T11:54:00Z">
        <w:r w:rsidR="0003178B">
          <w:t xml:space="preserve">a </w:t>
        </w:r>
      </w:ins>
      <w:ins w:id="213" w:author="PMUser" w:date="2020-04-18T17:43:00Z">
        <w:r w:rsidR="003543B9">
          <w:t xml:space="preserve">taxable </w:t>
        </w:r>
      </w:ins>
      <w:ins w:id="214" w:author="PMUser" w:date="2020-04-18T17:42:00Z">
        <w:r w:rsidR="003543B9">
          <w:t xml:space="preserve">in </w:t>
        </w:r>
      </w:ins>
      <w:ins w:id="215" w:author="PMUser" w:date="2020-04-19T11:54:00Z">
        <w:r w:rsidR="0003178B">
          <w:t>many</w:t>
        </w:r>
      </w:ins>
      <w:ins w:id="216" w:author="PMUser" w:date="2020-04-18T17:42:00Z">
        <w:r w:rsidR="003543B9">
          <w:t xml:space="preserve"> </w:t>
        </w:r>
        <w:proofErr w:type="spellStart"/>
        <w:proofErr w:type="gramStart"/>
        <w:r w:rsidR="003543B9">
          <w:t>countires</w:t>
        </w:r>
        <w:proofErr w:type="spellEnd"/>
        <w:r w:rsidR="003543B9">
          <w:t xml:space="preserve"> </w:t>
        </w:r>
      </w:ins>
      <w:r w:rsidR="00271C78">
        <w:t>.</w:t>
      </w:r>
      <w:proofErr w:type="gramEnd"/>
      <w:r w:rsidR="00271C78">
        <w:t xml:space="preserve"> The largest </w:t>
      </w:r>
      <w:proofErr w:type="spellStart"/>
      <w:r w:rsidR="00271C78">
        <w:t>Stablecoin</w:t>
      </w:r>
      <w:proofErr w:type="spellEnd"/>
      <w:r w:rsidR="00271C78">
        <w:t xml:space="preserve"> is Tether</w:t>
      </w:r>
      <w:ins w:id="217" w:author="PMUser" w:date="2020-04-19T11:55:00Z">
        <w:r w:rsidR="0003178B">
          <w:t>,</w:t>
        </w:r>
      </w:ins>
      <w:ins w:id="218" w:author="PMUser" w:date="2020-04-18T17:44:00Z">
        <w:r w:rsidR="003543B9">
          <w:t xml:space="preserve"> which </w:t>
        </w:r>
      </w:ins>
      <w:ins w:id="219" w:author="PMUser" w:date="2020-04-18T17:46:00Z">
        <w:r w:rsidR="003543B9">
          <w:t xml:space="preserve">is backed at one-to-one ratio by </w:t>
        </w:r>
        <w:proofErr w:type="spellStart"/>
        <w:r w:rsidR="003543B9">
          <w:t>USD</w:t>
        </w:r>
      </w:ins>
      <w:del w:id="220" w:author="PMUser" w:date="2020-04-19T11:55:00Z">
        <w:r w:rsidR="00271C78" w:rsidDel="0003178B">
          <w:delText xml:space="preserve">, which </w:delText>
        </w:r>
      </w:del>
      <w:del w:id="221" w:author="PMUser" w:date="2020-04-18T17:49:00Z">
        <w:r w:rsidR="00271C78" w:rsidDel="003543B9">
          <w:delText xml:space="preserve">as of April 2020 </w:delText>
        </w:r>
      </w:del>
      <w:ins w:id="222" w:author="PMUser" w:date="2020-04-19T11:55:00Z">
        <w:r w:rsidR="0003178B">
          <w:t>Tether</w:t>
        </w:r>
        <w:proofErr w:type="spellEnd"/>
        <w:r w:rsidR="0003178B">
          <w:t xml:space="preserve"> </w:t>
        </w:r>
      </w:ins>
      <w:r w:rsidR="00271C78">
        <w:t>has a</w:t>
      </w:r>
      <w:ins w:id="223" w:author="PMUser" w:date="2020-04-19T11:55:00Z">
        <w:r w:rsidR="0003178B">
          <w:t xml:space="preserve"> current</w:t>
        </w:r>
      </w:ins>
      <w:r w:rsidR="00271C78">
        <w:t xml:space="preserve"> market cap</w:t>
      </w:r>
      <w:ins w:id="224" w:author="PMUser" w:date="2020-04-18T17:49:00Z">
        <w:r w:rsidR="003543B9">
          <w:t>italisation</w:t>
        </w:r>
      </w:ins>
      <w:r w:rsidR="00271C78">
        <w:t xml:space="preserve"> of </w:t>
      </w:r>
      <w:ins w:id="225" w:author="PMUser" w:date="2020-04-18T17:49:00Z">
        <w:r w:rsidR="003543B9">
          <w:t>US$</w:t>
        </w:r>
      </w:ins>
      <w:r w:rsidR="00271C78">
        <w:t>6.34 Billion</w:t>
      </w:r>
      <w:del w:id="226" w:author="PMUser" w:date="2020-04-18T17:49:00Z">
        <w:r w:rsidR="00271C78" w:rsidDel="003543B9">
          <w:delText xml:space="preserve"> USD</w:delText>
        </w:r>
      </w:del>
      <w:r w:rsidR="00271C78">
        <w:t xml:space="preserve">. </w:t>
      </w:r>
    </w:p>
    <w:p w:rsidR="0003178B" w:rsidRDefault="006B3FF2">
      <w:pPr>
        <w:rPr>
          <w:ins w:id="227" w:author="PMUser" w:date="2020-04-19T11:59:00Z"/>
        </w:rPr>
      </w:pPr>
      <w:r>
        <w:t>Cryptocurrencies allow users to make transactions with a degree</w:t>
      </w:r>
      <w:ins w:id="228" w:author="PMUser" w:date="2020-04-18T15:10:00Z">
        <w:r w:rsidR="003116D8">
          <w:t xml:space="preserve"> of</w:t>
        </w:r>
      </w:ins>
      <w:r>
        <w:t xml:space="preserve"> anonymity as only their digital signature or</w:t>
      </w:r>
      <w:ins w:id="229" w:author="PMUser" w:date="2020-04-18T18:20:00Z">
        <w:r w:rsidR="00994C2D">
          <w:t xml:space="preserve"> a</w:t>
        </w:r>
      </w:ins>
      <w:r>
        <w:t xml:space="preserve"> </w:t>
      </w:r>
      <w:ins w:id="230" w:author="PMUser" w:date="2020-04-18T15:10:00Z">
        <w:r w:rsidR="003116D8">
          <w:t xml:space="preserve">pseudo </w:t>
        </w:r>
      </w:ins>
      <w:r>
        <w:t xml:space="preserve">username is logged in </w:t>
      </w:r>
      <w:del w:id="231" w:author="PMUser" w:date="2020-04-18T15:11:00Z">
        <w:r w:rsidDel="003116D8">
          <w:delText>their place in</w:delText>
        </w:r>
      </w:del>
      <w:r>
        <w:t xml:space="preserve"> the </w:t>
      </w:r>
      <w:proofErr w:type="spellStart"/>
      <w:r>
        <w:t>blockchain</w:t>
      </w:r>
      <w:proofErr w:type="spellEnd"/>
      <w:r>
        <w:t xml:space="preserve">. </w:t>
      </w:r>
      <w:ins w:id="232" w:author="PMUser" w:date="2020-04-18T18:27:00Z">
        <w:r w:rsidR="00994C2D">
          <w:t>There is som</w:t>
        </w:r>
        <w:r w:rsidR="0003178B">
          <w:t xml:space="preserve">e traceability </w:t>
        </w:r>
        <w:r w:rsidR="00994C2D">
          <w:t xml:space="preserve">where </w:t>
        </w:r>
      </w:ins>
      <w:ins w:id="233" w:author="PMUser" w:date="2020-04-18T18:28:00Z">
        <w:r w:rsidR="00994C2D">
          <w:t xml:space="preserve">a </w:t>
        </w:r>
        <w:proofErr w:type="spellStart"/>
        <w:r w:rsidR="00994C2D">
          <w:t>crypto</w:t>
        </w:r>
      </w:ins>
      <w:ins w:id="234" w:author="PMUser" w:date="2020-04-18T18:27:00Z">
        <w:r w:rsidR="00994C2D">
          <w:t>currency</w:t>
        </w:r>
        <w:proofErr w:type="spellEnd"/>
        <w:r w:rsidR="00994C2D">
          <w:t xml:space="preserve"> is traded through a</w:t>
        </w:r>
      </w:ins>
      <w:ins w:id="235" w:author="PMUser" w:date="2020-04-18T18:33:00Z">
        <w:r w:rsidR="000F5AC6">
          <w:t xml:space="preserve"> regulated</w:t>
        </w:r>
      </w:ins>
      <w:ins w:id="236" w:author="PMUser" w:date="2020-04-18T18:27:00Z">
        <w:r w:rsidR="00994C2D">
          <w:t xml:space="preserve"> </w:t>
        </w:r>
        <w:r w:rsidR="000F5AC6">
          <w:t xml:space="preserve">exchange which complies with </w:t>
        </w:r>
      </w:ins>
      <w:ins w:id="237" w:author="PMUser" w:date="2020-04-18T18:33:00Z">
        <w:r w:rsidR="000F5AC6">
          <w:t>a country</w:t>
        </w:r>
      </w:ins>
      <w:ins w:id="238" w:author="PMUser" w:date="2020-04-18T18:34:00Z">
        <w:r w:rsidR="000F5AC6">
          <w:t>’s ‘</w:t>
        </w:r>
      </w:ins>
      <w:ins w:id="239" w:author="PMUser" w:date="2020-04-18T18:27:00Z">
        <w:r w:rsidR="000F5AC6">
          <w:t>know your customer</w:t>
        </w:r>
      </w:ins>
      <w:ins w:id="240" w:author="PMUser" w:date="2020-04-18T18:34:00Z">
        <w:r w:rsidR="000F5AC6">
          <w:t>’</w:t>
        </w:r>
      </w:ins>
      <w:ins w:id="241" w:author="PMUser" w:date="2020-04-18T18:27:00Z">
        <w:r w:rsidR="000F5AC6">
          <w:t xml:space="preserve"> regulations</w:t>
        </w:r>
      </w:ins>
      <w:ins w:id="242" w:author="PMUser" w:date="2020-04-19T11:56:00Z">
        <w:r w:rsidR="0003178B">
          <w:t xml:space="preserve">, however there are many </w:t>
        </w:r>
        <w:r w:rsidR="00965E81">
          <w:t xml:space="preserve">other means of transacting </w:t>
        </w:r>
      </w:ins>
      <w:ins w:id="243" w:author="PMUser" w:date="2020-04-19T12:05:00Z">
        <w:r w:rsidR="00965E81">
          <w:t>that</w:t>
        </w:r>
      </w:ins>
      <w:ins w:id="244" w:author="PMUser" w:date="2020-04-19T11:56:00Z">
        <w:r w:rsidR="0003178B">
          <w:t xml:space="preserve"> are</w:t>
        </w:r>
      </w:ins>
      <w:ins w:id="245" w:author="PMUser" w:date="2020-04-19T11:58:00Z">
        <w:r w:rsidR="0003178B">
          <w:t xml:space="preserve"> anonymous</w:t>
        </w:r>
      </w:ins>
      <w:ins w:id="246" w:author="PMUser" w:date="2020-04-18T18:27:00Z">
        <w:r w:rsidR="000F5AC6">
          <w:t>.</w:t>
        </w:r>
        <w:r w:rsidR="00994C2D">
          <w:t xml:space="preserve">  </w:t>
        </w:r>
      </w:ins>
      <w:ins w:id="247" w:author="PMUser" w:date="2020-04-18T18:22:00Z">
        <w:r w:rsidR="00994C2D">
          <w:t xml:space="preserve">While </w:t>
        </w:r>
        <w:proofErr w:type="spellStart"/>
        <w:r w:rsidR="00994C2D">
          <w:t>Bitcoin</w:t>
        </w:r>
        <w:proofErr w:type="spellEnd"/>
        <w:r w:rsidR="00994C2D">
          <w:t xml:space="preserve">, </w:t>
        </w:r>
        <w:proofErr w:type="spellStart"/>
        <w:r w:rsidR="00994C2D">
          <w:t>Ethereum</w:t>
        </w:r>
        <w:proofErr w:type="spellEnd"/>
        <w:r w:rsidR="00994C2D">
          <w:t xml:space="preserve"> and many other </w:t>
        </w:r>
        <w:proofErr w:type="spellStart"/>
        <w:r w:rsidR="00994C2D">
          <w:t>cryptocurrencies</w:t>
        </w:r>
        <w:proofErr w:type="spellEnd"/>
        <w:r w:rsidR="00994C2D">
          <w:t xml:space="preserve"> make signatures transparent in the </w:t>
        </w:r>
        <w:proofErr w:type="spellStart"/>
        <w:r w:rsidR="00994C2D">
          <w:t>b</w:t>
        </w:r>
      </w:ins>
      <w:ins w:id="248" w:author="PMUser" w:date="2020-04-18T18:23:00Z">
        <w:r w:rsidR="00994C2D">
          <w:t>l</w:t>
        </w:r>
      </w:ins>
      <w:ins w:id="249" w:author="PMUser" w:date="2020-04-18T18:22:00Z">
        <w:r w:rsidR="00994C2D">
          <w:t>ockchain</w:t>
        </w:r>
        <w:proofErr w:type="spellEnd"/>
        <w:r w:rsidR="00994C2D">
          <w:t>, some other</w:t>
        </w:r>
      </w:ins>
      <w:ins w:id="250" w:author="PMUser" w:date="2020-04-18T18:23:00Z">
        <w:r w:rsidR="00994C2D">
          <w:t xml:space="preserve"> </w:t>
        </w:r>
        <w:proofErr w:type="spellStart"/>
        <w:r w:rsidR="00994C2D">
          <w:t>altcoins</w:t>
        </w:r>
      </w:ins>
      <w:proofErr w:type="spellEnd"/>
      <w:ins w:id="251" w:author="PMUser" w:date="2020-04-18T18:22:00Z">
        <w:r w:rsidR="00994C2D">
          <w:t xml:space="preserve"> </w:t>
        </w:r>
      </w:ins>
      <w:ins w:id="252" w:author="PMUser" w:date="2020-04-18T18:23:00Z">
        <w:r w:rsidR="00994C2D">
          <w:t>known as pri</w:t>
        </w:r>
      </w:ins>
      <w:ins w:id="253" w:author="PMUser" w:date="2020-04-18T18:24:00Z">
        <w:r w:rsidR="00994C2D">
          <w:t xml:space="preserve">vacy </w:t>
        </w:r>
        <w:proofErr w:type="gramStart"/>
        <w:r w:rsidR="00994C2D">
          <w:t>coins,</w:t>
        </w:r>
        <w:proofErr w:type="gramEnd"/>
        <w:r w:rsidR="00994C2D">
          <w:t xml:space="preserve"> k</w:t>
        </w:r>
      </w:ins>
      <w:ins w:id="254" w:author="PMUser" w:date="2020-04-18T18:23:00Z">
        <w:r w:rsidR="00994C2D">
          <w:t>eep this detail hidden</w:t>
        </w:r>
      </w:ins>
      <w:ins w:id="255" w:author="PMUser" w:date="2020-04-18T18:25:00Z">
        <w:r w:rsidR="00994C2D">
          <w:t xml:space="preserve">.  Coins such as </w:t>
        </w:r>
        <w:proofErr w:type="spellStart"/>
        <w:r w:rsidR="00994C2D">
          <w:t>Monero</w:t>
        </w:r>
        <w:proofErr w:type="spellEnd"/>
        <w:r w:rsidR="00994C2D">
          <w:t xml:space="preserve">, Dash and </w:t>
        </w:r>
      </w:ins>
      <w:proofErr w:type="spellStart"/>
      <w:ins w:id="256" w:author="PMUser" w:date="2020-04-18T18:22:00Z">
        <w:r w:rsidR="00994C2D">
          <w:t>Z</w:t>
        </w:r>
      </w:ins>
      <w:ins w:id="257" w:author="PMUser" w:date="2020-04-18T18:26:00Z">
        <w:r w:rsidR="00994C2D">
          <w:t>cash</w:t>
        </w:r>
        <w:proofErr w:type="spellEnd"/>
        <w:r w:rsidR="00994C2D">
          <w:t xml:space="preserve"> are favoured for</w:t>
        </w:r>
      </w:ins>
      <w:ins w:id="258" w:author="PMUser" w:date="2020-04-18T18:35:00Z">
        <w:r w:rsidR="000F5AC6">
          <w:t xml:space="preserve"> private activity,</w:t>
        </w:r>
      </w:ins>
      <w:ins w:id="259" w:author="PMUser" w:date="2020-04-18T18:26:00Z">
        <w:r w:rsidR="00994C2D">
          <w:t xml:space="preserve"> tax evasion</w:t>
        </w:r>
      </w:ins>
      <w:ins w:id="260" w:author="PMUser" w:date="2020-04-18T18:36:00Z">
        <w:r w:rsidR="000F5AC6">
          <w:t>,</w:t>
        </w:r>
      </w:ins>
      <w:ins w:id="261" w:author="PMUser" w:date="2020-04-18T18:26:00Z">
        <w:r w:rsidR="00994C2D">
          <w:t xml:space="preserve"> and underworld activity and </w:t>
        </w:r>
      </w:ins>
      <w:ins w:id="262" w:author="PMUser" w:date="2020-04-18T18:22:00Z">
        <w:r w:rsidR="00994C2D">
          <w:t>near imp</w:t>
        </w:r>
        <w:r w:rsidR="000F5AC6">
          <w:t>ossible to trac</w:t>
        </w:r>
      </w:ins>
      <w:ins w:id="263" w:author="PMUser" w:date="2020-04-18T18:36:00Z">
        <w:r w:rsidR="000F5AC6">
          <w:t>e</w:t>
        </w:r>
      </w:ins>
      <w:ins w:id="264" w:author="PMUser" w:date="2020-04-18T18:22:00Z">
        <w:r w:rsidR="00994C2D">
          <w:t xml:space="preserve"> back to a person. </w:t>
        </w:r>
      </w:ins>
    </w:p>
    <w:p w:rsidR="00BE0199" w:rsidRDefault="006B3FF2" w:rsidP="001D3CE0">
      <w:moveFromRangeStart w:id="265" w:author="PMUser" w:date="2020-04-19T12:10:00Z" w:name="move38190618"/>
      <w:moveFrom w:id="266" w:author="PMUser" w:date="2020-04-19T12:10:00Z">
        <w:r w:rsidDel="003E7BDF">
          <w:t xml:space="preserve">Each transaction made is confirmed in the blockchain by “miners” and a small pre-determined </w:t>
        </w:r>
        <w:r w:rsidR="00F674EC" w:rsidDel="003E7BDF">
          <w:t xml:space="preserve">fee is paid to said miners for the use of their computers. When making a transaction a user has the option to pay a higher fee for a faster transaction. The time of each transaction depends on the computational power of the blockchain that the cryptocurrency is operating on. Bitcoin’s blockchain operates over millions of computers with large mining facilities located around the world usually where electricity is cheap and verify every transaction that occurs. This concept is contrastingly different to that of traditional financial institutions who charge large fees on domestic and </w:t>
        </w:r>
        <w:r w:rsidR="00F674EC" w:rsidDel="003E7BDF">
          <w:lastRenderedPageBreak/>
          <w:t>international transactions because of the monopoly they hold over the conventional currency system.</w:t>
        </w:r>
        <w:r w:rsidR="00F674EC" w:rsidDel="000F5AC6">
          <w:t xml:space="preserve"> </w:t>
        </w:r>
      </w:moveFrom>
      <w:moveFromRangeEnd w:id="265"/>
    </w:p>
    <w:p w:rsidR="00F674EC" w:rsidRDefault="00F674EC">
      <w:pPr>
        <w:rPr>
          <w:ins w:id="267" w:author="PMUser" w:date="2020-04-19T12:10:00Z"/>
        </w:rPr>
      </w:pPr>
      <w:r>
        <w:t xml:space="preserve">Cryptocurrencies are stored in </w:t>
      </w:r>
      <w:proofErr w:type="gramStart"/>
      <w:r>
        <w:t>a virtual wallet</w:t>
      </w:r>
      <w:r w:rsidR="00271C78">
        <w:t xml:space="preserve"> which contain</w:t>
      </w:r>
      <w:proofErr w:type="gramEnd"/>
      <w:r w:rsidR="00271C78">
        <w:t xml:space="preserve"> both public and private keys</w:t>
      </w:r>
      <w:r w:rsidR="00C83A0A">
        <w:t xml:space="preserve"> which are linked. When a person </w:t>
      </w:r>
      <w:del w:id="268" w:author="PMUser" w:date="2020-04-19T12:00:00Z">
        <w:r w:rsidR="00C83A0A" w:rsidDel="0003178B">
          <w:delText xml:space="preserve">wants to </w:delText>
        </w:r>
      </w:del>
      <w:r w:rsidR="00C83A0A">
        <w:t>send</w:t>
      </w:r>
      <w:ins w:id="269" w:author="PMUser" w:date="2020-04-19T12:00:00Z">
        <w:r w:rsidR="0003178B">
          <w:t>s</w:t>
        </w:r>
      </w:ins>
      <w:r w:rsidR="00C83A0A">
        <w:t xml:space="preserve"> </w:t>
      </w:r>
      <w:del w:id="270" w:author="PMUser" w:date="2020-04-18T18:38:00Z">
        <w:r w:rsidR="00C83A0A" w:rsidDel="000F5AC6">
          <w:delText>you</w:delText>
        </w:r>
      </w:del>
      <w:r w:rsidR="00C83A0A">
        <w:t xml:space="preserve"> </w:t>
      </w:r>
      <w:proofErr w:type="spellStart"/>
      <w:r w:rsidR="00C83A0A">
        <w:t>cryptocurrency</w:t>
      </w:r>
      <w:proofErr w:type="spellEnd"/>
      <w:r w:rsidR="00C83A0A">
        <w:t xml:space="preserve"> </w:t>
      </w:r>
      <w:ins w:id="271" w:author="PMUser" w:date="2020-04-18T18:38:00Z">
        <w:r w:rsidR="000F5AC6">
          <w:t>to another person</w:t>
        </w:r>
      </w:ins>
      <w:ins w:id="272" w:author="PMUser" w:date="2020-04-19T12:00:00Z">
        <w:r w:rsidR="0003178B">
          <w:t>,</w:t>
        </w:r>
      </w:ins>
      <w:ins w:id="273" w:author="PMUser" w:date="2020-04-18T18:38:00Z">
        <w:r w:rsidR="000F5AC6">
          <w:t xml:space="preserve"> </w:t>
        </w:r>
      </w:ins>
      <w:r w:rsidR="00C83A0A">
        <w:t>they will send it to the</w:t>
      </w:r>
      <w:ins w:id="274" w:author="PMUser" w:date="2020-04-18T18:38:00Z">
        <w:r w:rsidR="000F5AC6">
          <w:t>ir</w:t>
        </w:r>
      </w:ins>
      <w:r w:rsidR="00C83A0A">
        <w:t xml:space="preserve"> public </w:t>
      </w:r>
      <w:proofErr w:type="gramStart"/>
      <w:r w:rsidR="00C83A0A">
        <w:t>key,</w:t>
      </w:r>
      <w:proofErr w:type="gramEnd"/>
      <w:r w:rsidR="00C83A0A">
        <w:t xml:space="preserve"> </w:t>
      </w:r>
      <w:del w:id="275" w:author="PMUser" w:date="2020-04-19T12:01:00Z">
        <w:r w:rsidR="00C83A0A" w:rsidDel="0003178B">
          <w:delText>you then use your</w:delText>
        </w:r>
      </w:del>
      <w:r w:rsidR="00C83A0A">
        <w:t xml:space="preserve"> </w:t>
      </w:r>
      <w:ins w:id="276" w:author="PMUser" w:date="2020-04-19T12:01:00Z">
        <w:r w:rsidR="0003178B">
          <w:t xml:space="preserve">the </w:t>
        </w:r>
      </w:ins>
      <w:r w:rsidR="00C83A0A">
        <w:t xml:space="preserve">private key (similar to a password </w:t>
      </w:r>
      <w:del w:id="277" w:author="PMUser" w:date="2020-04-19T12:01:00Z">
        <w:r w:rsidR="00C83A0A" w:rsidDel="0003178B">
          <w:delText>you</w:delText>
        </w:r>
      </w:del>
      <w:r w:rsidR="00C83A0A">
        <w:t xml:space="preserve"> use</w:t>
      </w:r>
      <w:ins w:id="278" w:author="PMUser" w:date="2020-04-19T12:01:00Z">
        <w:r w:rsidR="0003178B">
          <w:t>d</w:t>
        </w:r>
      </w:ins>
      <w:r w:rsidR="00C83A0A">
        <w:t xml:space="preserve"> for any account) </w:t>
      </w:r>
      <w:ins w:id="279" w:author="PMUser" w:date="2020-04-19T12:07:00Z">
        <w:r w:rsidR="00965E81">
          <w:t xml:space="preserve">is then used to access the wallet </w:t>
        </w:r>
      </w:ins>
      <w:del w:id="280" w:author="PMUser" w:date="2020-04-19T12:07:00Z">
        <w:r w:rsidR="00C83A0A" w:rsidDel="00965E81">
          <w:delText>to prove you own the public key</w:delText>
        </w:r>
      </w:del>
      <w:r w:rsidR="00C83A0A">
        <w:t xml:space="preserve"> which has had the cryptocurrency sent to it. </w:t>
      </w:r>
      <w:del w:id="281" w:author="PMUser" w:date="2020-04-19T12:07:00Z">
        <w:r w:rsidR="00C83A0A" w:rsidDel="00965E81">
          <w:delText>Once this is done your wallet will now show a new value.</w:delText>
        </w:r>
      </w:del>
      <w:r w:rsidR="00C83A0A">
        <w:t xml:space="preserve"> When</w:t>
      </w:r>
      <w:del w:id="282" w:author="PMUser" w:date="2020-04-19T12:07:00Z">
        <w:r w:rsidR="00C83A0A" w:rsidDel="00965E81">
          <w:delText xml:space="preserve"> you send</w:delText>
        </w:r>
      </w:del>
      <w:r w:rsidR="00C83A0A">
        <w:t xml:space="preserve"> </w:t>
      </w:r>
      <w:proofErr w:type="spellStart"/>
      <w:r w:rsidR="00C83A0A">
        <w:t>cryptocurrency</w:t>
      </w:r>
      <w:proofErr w:type="spellEnd"/>
      <w:ins w:id="283" w:author="PMUser" w:date="2020-04-19T12:08:00Z">
        <w:r w:rsidR="00965E81">
          <w:t xml:space="preserve"> is sent</w:t>
        </w:r>
      </w:ins>
      <w:r w:rsidR="00C83A0A">
        <w:t xml:space="preserve"> to a</w:t>
      </w:r>
      <w:ins w:id="284" w:author="PMUser" w:date="2020-04-19T12:08:00Z">
        <w:r w:rsidR="00965E81">
          <w:t>nother</w:t>
        </w:r>
      </w:ins>
      <w:r w:rsidR="00C83A0A">
        <w:t xml:space="preserve"> person’s public key</w:t>
      </w:r>
      <w:ins w:id="285" w:author="PMUser" w:date="2020-04-19T12:08:00Z">
        <w:r w:rsidR="00965E81">
          <w:t xml:space="preserve">, ownership of that </w:t>
        </w:r>
      </w:ins>
      <w:del w:id="286" w:author="PMUser" w:date="2020-04-19T12:08:00Z">
        <w:r w:rsidR="00C83A0A" w:rsidDel="00965E81">
          <w:delText xml:space="preserve"> you are essentially giving away ownership of that </w:delText>
        </w:r>
      </w:del>
      <w:proofErr w:type="spellStart"/>
      <w:r w:rsidR="00C83A0A">
        <w:t>cryptocurrency</w:t>
      </w:r>
      <w:proofErr w:type="spellEnd"/>
      <w:r w:rsidR="00C83A0A">
        <w:t xml:space="preserve"> </w:t>
      </w:r>
      <w:ins w:id="287" w:author="PMUser" w:date="2020-04-19T12:08:00Z">
        <w:r w:rsidR="00965E81">
          <w:t xml:space="preserve">is given away </w:t>
        </w:r>
      </w:ins>
      <w:r w:rsidR="00C83A0A">
        <w:t xml:space="preserve">and the transaction </w:t>
      </w:r>
      <w:del w:id="288" w:author="PMUser" w:date="2020-04-19T12:09:00Z">
        <w:r w:rsidR="00C83A0A" w:rsidDel="00965E81">
          <w:delText>will be</w:delText>
        </w:r>
      </w:del>
      <w:r w:rsidR="00C83A0A">
        <w:t xml:space="preserve"> forever recorded in the blockchain. It all relates to the function of handing over physical cash to another person to put in their physical wallet</w:t>
      </w:r>
      <w:ins w:id="289" w:author="PMUser" w:date="2020-04-19T12:09:00Z">
        <w:r w:rsidR="00965E81">
          <w:t>, with</w:t>
        </w:r>
      </w:ins>
      <w:r w:rsidR="00C83A0A">
        <w:t xml:space="preserve"> the only difference being there is an indisputable transaction record kept of the event.</w:t>
      </w:r>
    </w:p>
    <w:p w:rsidR="003E7BDF" w:rsidDel="00C05942" w:rsidRDefault="003E7BDF" w:rsidP="003E7BDF">
      <w:pPr>
        <w:rPr>
          <w:del w:id="290" w:author="PMUser" w:date="2020-04-19T12:19:00Z"/>
        </w:rPr>
      </w:pPr>
      <w:moveToRangeStart w:id="291" w:author="PMUser" w:date="2020-04-19T12:10:00Z" w:name="move38190618"/>
      <w:moveTo w:id="292" w:author="PMUser" w:date="2020-04-19T12:10:00Z">
        <w:r>
          <w:t xml:space="preserve">Each transaction made is confirmed in the </w:t>
        </w:r>
        <w:proofErr w:type="spellStart"/>
        <w:r>
          <w:t>blockchain</w:t>
        </w:r>
        <w:proofErr w:type="spellEnd"/>
        <w:r>
          <w:t xml:space="preserve"> by</w:t>
        </w:r>
      </w:moveTo>
      <w:ins w:id="293" w:author="PMUser" w:date="2020-04-19T12:11:00Z">
        <w:r w:rsidR="00672A7E">
          <w:t xml:space="preserve"> </w:t>
        </w:r>
      </w:ins>
      <w:moveTo w:id="294" w:author="PMUser" w:date="2020-04-19T12:10:00Z">
        <w:del w:id="295" w:author="PMUser" w:date="2020-04-19T12:11:00Z">
          <w:r w:rsidDel="00672A7E">
            <w:delText xml:space="preserve"> </w:delText>
          </w:r>
        </w:del>
        <w:del w:id="296" w:author="PMUser" w:date="2020-04-19T12:10:00Z">
          <w:r w:rsidDel="00672A7E">
            <w:delText>“</w:delText>
          </w:r>
        </w:del>
        <w:r>
          <w:t>miners</w:t>
        </w:r>
        <w:del w:id="297" w:author="PMUser" w:date="2020-04-19T12:11:00Z">
          <w:r w:rsidDel="00672A7E">
            <w:delText>”</w:delText>
          </w:r>
        </w:del>
        <w:r>
          <w:t xml:space="preserve"> and a small pre-determined fee is paid to said miners for the use of their computers</w:t>
        </w:r>
      </w:moveTo>
      <w:ins w:id="298" w:author="PMUser" w:date="2020-04-19T12:10:00Z">
        <w:r w:rsidR="00672A7E">
          <w:t xml:space="preserve"> and energy</w:t>
        </w:r>
      </w:ins>
      <w:moveTo w:id="299" w:author="PMUser" w:date="2020-04-19T12:10:00Z">
        <w:r>
          <w:t xml:space="preserve">. When making a transaction a user has the option to pay a higher fee for a faster transaction. The time of each transaction depends on the computational power </w:t>
        </w:r>
      </w:moveTo>
      <w:ins w:id="300" w:author="PMUser" w:date="2020-04-19T12:13:00Z">
        <w:r w:rsidR="00533BA6">
          <w:t xml:space="preserve">and efficiency </w:t>
        </w:r>
      </w:ins>
      <w:moveTo w:id="301" w:author="PMUser" w:date="2020-04-19T12:10:00Z">
        <w:r>
          <w:t xml:space="preserve">of the </w:t>
        </w:r>
        <w:proofErr w:type="spellStart"/>
        <w:r>
          <w:t>blockchain</w:t>
        </w:r>
        <w:proofErr w:type="spellEnd"/>
        <w:r>
          <w:t xml:space="preserve"> that the </w:t>
        </w:r>
        <w:proofErr w:type="spellStart"/>
        <w:r>
          <w:t>cryptocurrency</w:t>
        </w:r>
        <w:proofErr w:type="spellEnd"/>
        <w:r>
          <w:t xml:space="preserve"> is operating on</w:t>
        </w:r>
      </w:moveTo>
      <w:ins w:id="302" w:author="PMUser" w:date="2020-04-19T12:14:00Z">
        <w:r w:rsidR="00533BA6">
          <w:t xml:space="preserve">; this </w:t>
        </w:r>
      </w:ins>
      <w:ins w:id="303" w:author="PMUser" w:date="2020-04-19T12:13:00Z">
        <w:r w:rsidR="00533BA6">
          <w:t>ranges from a few seconds to a few hours</w:t>
        </w:r>
      </w:ins>
      <w:moveTo w:id="304" w:author="PMUser" w:date="2020-04-19T12:10:00Z">
        <w:r>
          <w:t xml:space="preserve">. </w:t>
        </w:r>
        <w:proofErr w:type="spellStart"/>
        <w:r>
          <w:t>Bitcoin’s</w:t>
        </w:r>
        <w:proofErr w:type="spellEnd"/>
        <w:r>
          <w:t xml:space="preserve"> </w:t>
        </w:r>
        <w:proofErr w:type="spellStart"/>
        <w:r>
          <w:t>blockchain</w:t>
        </w:r>
        <w:proofErr w:type="spellEnd"/>
        <w:r>
          <w:t xml:space="preserve"> operates over millions of computers with large mining facilities located around the world usually where electricity is cheap </w:t>
        </w:r>
      </w:moveTo>
      <w:ins w:id="305" w:author="PMUser" w:date="2020-04-19T12:12:00Z">
        <w:r w:rsidR="00533BA6">
          <w:t>as cryptography is energy intensive</w:t>
        </w:r>
      </w:ins>
      <w:moveTo w:id="306" w:author="PMUser" w:date="2020-04-19T12:10:00Z">
        <w:del w:id="307" w:author="PMUser" w:date="2020-04-19T12:12:00Z">
          <w:r w:rsidDel="00533BA6">
            <w:delText>and verify every transaction that occurs</w:delText>
          </w:r>
        </w:del>
        <w:r>
          <w:t xml:space="preserve">. This concept is contrastingly different to that of traditional financial institutions </w:t>
        </w:r>
        <w:proofErr w:type="gramStart"/>
        <w:r>
          <w:t>who</w:t>
        </w:r>
      </w:moveTo>
      <w:proofErr w:type="gramEnd"/>
      <w:ins w:id="308" w:author="PMUser" w:date="2020-04-19T12:14:00Z">
        <w:r w:rsidR="00533BA6">
          <w:t xml:space="preserve"> </w:t>
        </w:r>
      </w:ins>
      <w:ins w:id="309" w:author="PMUser" w:date="2020-04-19T12:15:00Z">
        <w:r w:rsidR="00533BA6">
          <w:t xml:space="preserve">can </w:t>
        </w:r>
      </w:ins>
      <w:ins w:id="310" w:author="PMUser" w:date="2020-04-19T12:14:00Z">
        <w:r w:rsidR="00533BA6">
          <w:t>often</w:t>
        </w:r>
      </w:ins>
      <w:moveTo w:id="311" w:author="PMUser" w:date="2020-04-19T12:10:00Z">
        <w:r>
          <w:t xml:space="preserve"> charge</w:t>
        </w:r>
      </w:moveTo>
      <w:ins w:id="312" w:author="PMUser" w:date="2020-04-19T12:15:00Z">
        <w:r w:rsidR="00533BA6">
          <w:t xml:space="preserve"> significant</w:t>
        </w:r>
      </w:ins>
      <w:moveTo w:id="313" w:author="PMUser" w:date="2020-04-19T12:10:00Z">
        <w:r>
          <w:t xml:space="preserve"> </w:t>
        </w:r>
        <w:del w:id="314" w:author="PMUser" w:date="2020-04-19T12:15:00Z">
          <w:r w:rsidDel="00533BA6">
            <w:delText>large</w:delText>
          </w:r>
        </w:del>
        <w:r>
          <w:t xml:space="preserve"> fees on </w:t>
        </w:r>
        <w:del w:id="315" w:author="PMUser" w:date="2020-04-19T12:16:00Z">
          <w:r w:rsidDel="00533BA6">
            <w:delText>domestic and</w:delText>
          </w:r>
        </w:del>
        <w:r>
          <w:t xml:space="preserve"> </w:t>
        </w:r>
      </w:moveTo>
      <w:ins w:id="316" w:author="PMUser" w:date="2020-04-19T12:16:00Z">
        <w:r w:rsidR="00533BA6">
          <w:t xml:space="preserve">particularly </w:t>
        </w:r>
      </w:ins>
      <w:moveTo w:id="317" w:author="PMUser" w:date="2020-04-19T12:10:00Z">
        <w:r>
          <w:t>international transactions</w:t>
        </w:r>
      </w:moveTo>
      <w:ins w:id="318" w:author="PMUser" w:date="2020-04-19T12:16:00Z">
        <w:r w:rsidR="00533BA6">
          <w:t xml:space="preserve">, place limitations </w:t>
        </w:r>
      </w:ins>
      <w:ins w:id="319" w:author="PMUser" w:date="2020-04-19T12:17:00Z">
        <w:r w:rsidR="00533BA6">
          <w:t>on customers,</w:t>
        </w:r>
      </w:ins>
      <w:ins w:id="320" w:author="PMUser" w:date="2020-04-19T12:15:00Z">
        <w:r w:rsidR="00533BA6">
          <w:t xml:space="preserve"> and take several days to transfer funds</w:t>
        </w:r>
      </w:ins>
      <w:moveTo w:id="321" w:author="PMUser" w:date="2020-04-19T12:10:00Z">
        <w:r>
          <w:t xml:space="preserve"> </w:t>
        </w:r>
        <w:del w:id="322" w:author="PMUser" w:date="2020-04-19T12:17:00Z">
          <w:r w:rsidDel="00533BA6">
            <w:delText>because of the monopoly they hold over the conventional currency system</w:delText>
          </w:r>
        </w:del>
        <w:del w:id="323" w:author="PMUser" w:date="2020-04-19T12:19:00Z">
          <w:r w:rsidDel="00C05942">
            <w:delText>.</w:delText>
          </w:r>
        </w:del>
      </w:moveTo>
    </w:p>
    <w:moveToRangeEnd w:id="291"/>
    <w:p w:rsidR="003E7BDF" w:rsidDel="00C05942" w:rsidRDefault="003E7BDF">
      <w:pPr>
        <w:rPr>
          <w:del w:id="324" w:author="PMUser" w:date="2020-04-19T12:19:00Z"/>
        </w:rPr>
      </w:pPr>
    </w:p>
    <w:p w:rsidR="00C83A0A" w:rsidRDefault="00C13837">
      <w:pPr>
        <w:rPr>
          <w:ins w:id="325" w:author="PMUser" w:date="2020-04-19T15:31:00Z"/>
        </w:rPr>
      </w:pPr>
      <w:proofErr w:type="spellStart"/>
      <w:ins w:id="326" w:author="PMUser" w:date="2020-04-18T14:56:00Z">
        <w:r>
          <w:t>Bitcoin</w:t>
        </w:r>
        <w:proofErr w:type="spellEnd"/>
        <w:r>
          <w:t xml:space="preserve"> and other </w:t>
        </w:r>
        <w:proofErr w:type="spellStart"/>
        <w:r>
          <w:t>altcoins</w:t>
        </w:r>
        <w:proofErr w:type="spellEnd"/>
        <w:r>
          <w:t xml:space="preserve"> are an asset class of their own, however have been likened to </w:t>
        </w:r>
      </w:ins>
      <w:ins w:id="327" w:author="PMUser" w:date="2020-04-18T14:57:00Z">
        <w:r>
          <w:t>assets such as gold, where there is a controlled and finite</w:t>
        </w:r>
      </w:ins>
      <w:ins w:id="328" w:author="PMUser" w:date="2020-04-18T15:00:00Z">
        <w:r w:rsidR="006C038C">
          <w:t xml:space="preserve"> amount determined by the software code which </w:t>
        </w:r>
      </w:ins>
      <w:ins w:id="329" w:author="PMUser" w:date="2020-04-18T15:01:00Z">
        <w:r w:rsidR="006C038C">
          <w:t>can only be altered</w:t>
        </w:r>
      </w:ins>
      <w:ins w:id="330" w:author="PMUser" w:date="2020-04-18T15:00:00Z">
        <w:r w:rsidR="006C038C">
          <w:t xml:space="preserve"> with the </w:t>
        </w:r>
      </w:ins>
      <w:ins w:id="331" w:author="PMUser" w:date="2020-04-18T18:46:00Z">
        <w:r w:rsidR="00A55607">
          <w:t>consensus</w:t>
        </w:r>
      </w:ins>
      <w:ins w:id="332" w:author="PMUser" w:date="2020-04-18T15:00:00Z">
        <w:r w:rsidR="006C038C">
          <w:t xml:space="preserve"> of the </w:t>
        </w:r>
      </w:ins>
      <w:ins w:id="333" w:author="PMUser" w:date="2020-04-18T15:02:00Z">
        <w:r w:rsidR="006C038C">
          <w:t xml:space="preserve">public mining </w:t>
        </w:r>
      </w:ins>
      <w:ins w:id="334" w:author="PMUser" w:date="2020-04-18T15:00:00Z">
        <w:r w:rsidR="006C038C">
          <w:t>co</w:t>
        </w:r>
      </w:ins>
      <w:ins w:id="335" w:author="PMUser" w:date="2020-04-18T15:02:00Z">
        <w:r w:rsidR="006C038C">
          <w:t>mmunity</w:t>
        </w:r>
      </w:ins>
      <w:ins w:id="336" w:author="PMUser" w:date="2020-04-18T14:57:00Z">
        <w:r>
          <w:t xml:space="preserve">.  </w:t>
        </w:r>
        <w:proofErr w:type="spellStart"/>
        <w:r>
          <w:t>Cryptocurrency</w:t>
        </w:r>
        <w:proofErr w:type="spellEnd"/>
        <w:r>
          <w:t xml:space="preserve"> valuations can fluctu</w:t>
        </w:r>
        <w:r w:rsidR="00A55607">
          <w:t>ate heavily as a result of the</w:t>
        </w:r>
      </w:ins>
      <w:ins w:id="337" w:author="PMUser" w:date="2020-04-18T18:46:00Z">
        <w:r w:rsidR="00A55607">
          <w:t>m</w:t>
        </w:r>
      </w:ins>
      <w:ins w:id="338" w:author="PMUser" w:date="2020-04-18T14:57:00Z">
        <w:r>
          <w:t xml:space="preserve"> being unregulated and in the hands of the public</w:t>
        </w:r>
      </w:ins>
      <w:ins w:id="339" w:author="PMUser" w:date="2020-04-19T15:32:00Z">
        <w:r w:rsidR="00BD2A7B">
          <w:t xml:space="preserve">, accurate forecasting and models are </w:t>
        </w:r>
      </w:ins>
      <w:ins w:id="340" w:author="PMUser" w:date="2020-04-19T15:33:00Z">
        <w:r w:rsidR="00BD2A7B">
          <w:t>difficult</w:t>
        </w:r>
      </w:ins>
      <w:ins w:id="341" w:author="PMUser" w:date="2020-04-19T15:32:00Z">
        <w:r w:rsidR="00BD2A7B">
          <w:t xml:space="preserve"> </w:t>
        </w:r>
      </w:ins>
      <w:ins w:id="342" w:author="PMUser" w:date="2020-04-19T15:33:00Z">
        <w:r w:rsidR="00BD2A7B">
          <w:t>o create as there are no fundamentals based on earnings, or other meaningful metrics</w:t>
        </w:r>
      </w:ins>
      <w:ins w:id="343" w:author="PMUser" w:date="2020-04-18T14:57:00Z">
        <w:r>
          <w:t>.</w:t>
        </w:r>
      </w:ins>
      <w:ins w:id="344" w:author="PMUser" w:date="2020-04-19T15:18:00Z">
        <w:r w:rsidR="00684791">
          <w:t xml:space="preserve">  Traditional </w:t>
        </w:r>
      </w:ins>
      <w:ins w:id="345" w:author="PMUser" w:date="2020-04-19T15:19:00Z">
        <w:r w:rsidR="00684791">
          <w:t>‘</w:t>
        </w:r>
      </w:ins>
      <w:ins w:id="346" w:author="PMUser" w:date="2020-04-19T15:18:00Z">
        <w:r w:rsidR="00684791">
          <w:t>pump and dump</w:t>
        </w:r>
      </w:ins>
      <w:ins w:id="347" w:author="PMUser" w:date="2020-04-19T15:19:00Z">
        <w:r w:rsidR="00684791">
          <w:t>’</w:t>
        </w:r>
      </w:ins>
      <w:ins w:id="348" w:author="PMUser" w:date="2020-04-19T15:18:00Z">
        <w:r w:rsidR="00684791">
          <w:t xml:space="preserve"> schemes</w:t>
        </w:r>
      </w:ins>
      <w:ins w:id="349" w:author="PMUser" w:date="2020-04-19T15:25:00Z">
        <w:r w:rsidR="00684791">
          <w:t xml:space="preserve">, </w:t>
        </w:r>
      </w:ins>
      <w:ins w:id="350" w:author="PMUser" w:date="2020-04-19T15:19:00Z">
        <w:r w:rsidR="00684791">
          <w:t>insider trading</w:t>
        </w:r>
      </w:ins>
      <w:ins w:id="351" w:author="PMUser" w:date="2020-04-19T15:26:00Z">
        <w:r w:rsidR="00684791">
          <w:t xml:space="preserve"> </w:t>
        </w:r>
      </w:ins>
      <w:ins w:id="352" w:author="PMUser" w:date="2020-04-19T15:27:00Z">
        <w:r w:rsidR="00684791">
          <w:t xml:space="preserve">and cartels </w:t>
        </w:r>
      </w:ins>
      <w:ins w:id="353" w:author="PMUser" w:date="2020-04-19T15:18:00Z">
        <w:r w:rsidR="00684791">
          <w:t>are</w:t>
        </w:r>
      </w:ins>
      <w:ins w:id="354" w:author="PMUser" w:date="2020-04-19T15:19:00Z">
        <w:r w:rsidR="00684791">
          <w:t xml:space="preserve"> rampant</w:t>
        </w:r>
      </w:ins>
      <w:ins w:id="355" w:author="PMUser" w:date="2020-04-19T15:20:00Z">
        <w:r w:rsidR="00684791">
          <w:t xml:space="preserve"> in </w:t>
        </w:r>
      </w:ins>
      <w:ins w:id="356" w:author="PMUser" w:date="2020-04-19T15:24:00Z">
        <w:r w:rsidR="00684791">
          <w:t>the</w:t>
        </w:r>
      </w:ins>
      <w:ins w:id="357" w:author="PMUser" w:date="2020-04-19T15:20:00Z">
        <w:r w:rsidR="00684791">
          <w:t xml:space="preserve"> market.</w:t>
        </w:r>
      </w:ins>
      <w:ins w:id="358" w:author="PMUser" w:date="2020-04-18T14:57:00Z">
        <w:r w:rsidR="00684791">
          <w:t xml:space="preserve"> </w:t>
        </w:r>
      </w:ins>
      <w:ins w:id="359" w:author="PMUser" w:date="2020-04-19T15:20:00Z">
        <w:r w:rsidR="00684791">
          <w:t xml:space="preserve"> Furthermore, unlike</w:t>
        </w:r>
      </w:ins>
      <w:ins w:id="360" w:author="PMUser" w:date="2020-04-18T14:57:00Z">
        <w:r>
          <w:t xml:space="preserve"> stock markets, where a sharp fal</w:t>
        </w:r>
        <w:r w:rsidR="00C05942">
          <w:t>l resulting from heavy sell off</w:t>
        </w:r>
      </w:ins>
      <w:ins w:id="361" w:author="PMUser" w:date="2020-04-19T12:20:00Z">
        <w:r w:rsidR="00C05942">
          <w:t>-</w:t>
        </w:r>
      </w:ins>
      <w:ins w:id="362" w:author="PMUser" w:date="2020-04-18T14:57:00Z">
        <w:r>
          <w:t xml:space="preserve">will trigger a trading halt, </w:t>
        </w:r>
      </w:ins>
      <w:proofErr w:type="spellStart"/>
      <w:ins w:id="363" w:author="PMUser" w:date="2020-04-18T14:59:00Z">
        <w:r w:rsidR="00FA2E32">
          <w:t>cryptocurrencies</w:t>
        </w:r>
        <w:proofErr w:type="spellEnd"/>
        <w:r w:rsidR="00FA2E32">
          <w:t xml:space="preserve"> have no such mechanisms and are valued based on </w:t>
        </w:r>
      </w:ins>
      <w:ins w:id="364" w:author="PMUser" w:date="2020-04-18T15:00:00Z">
        <w:r w:rsidR="00FA2E32">
          <w:t>momentary supply and</w:t>
        </w:r>
      </w:ins>
      <w:ins w:id="365" w:author="PMUser" w:date="2020-04-18T14:59:00Z">
        <w:r w:rsidR="00FA2E32">
          <w:t xml:space="preserve"> demand.</w:t>
        </w:r>
      </w:ins>
    </w:p>
    <w:p w:rsidR="00BD2A7B" w:rsidDel="00BD2A7B" w:rsidRDefault="00BD2A7B">
      <w:pPr>
        <w:rPr>
          <w:del w:id="366" w:author="PMUser" w:date="2020-04-19T15:34:00Z"/>
        </w:rPr>
      </w:pPr>
    </w:p>
    <w:p w:rsidR="00C83A0A" w:rsidRPr="000850C0" w:rsidRDefault="00C83A0A">
      <w:pPr>
        <w:rPr>
          <w:u w:val="single"/>
        </w:rPr>
      </w:pPr>
      <w:r w:rsidRPr="000850C0">
        <w:rPr>
          <w:u w:val="single"/>
        </w:rPr>
        <w:t>What is the likely impact?</w:t>
      </w:r>
    </w:p>
    <w:p w:rsidR="007D2D5E" w:rsidRDefault="007D2D5E">
      <w:pPr>
        <w:rPr>
          <w:ins w:id="367" w:author="PMUser" w:date="2020-04-19T11:13:00Z"/>
        </w:rPr>
      </w:pPr>
      <w:r>
        <w:t xml:space="preserve">It is foreseeable in the future that the current format of blockchain based cryptocurrencies or a derivative of it will make its way into the mainstream. The main question is whether it takes the form of decentralised or centralised. A decentralised platform allows users the freedom to send and receive payments </w:t>
      </w:r>
      <w:ins w:id="368" w:author="PMUser" w:date="2020-04-18T18:51:00Z">
        <w:r w:rsidR="00A55607">
          <w:t xml:space="preserve">internationally </w:t>
        </w:r>
      </w:ins>
      <w:del w:id="369" w:author="PMUser" w:date="2020-04-18T18:51:00Z">
        <w:r w:rsidDel="00A55607">
          <w:delText>of a currency</w:delText>
        </w:r>
      </w:del>
      <w:r>
        <w:t xml:space="preserve"> that is not</w:t>
      </w:r>
      <w:ins w:id="370" w:author="PMUser" w:date="2020-04-18T18:51:00Z">
        <w:r w:rsidR="00A55607">
          <w:t xml:space="preserve"> traceable or</w:t>
        </w:r>
      </w:ins>
      <w:r>
        <w:t xml:space="preserve"> controlled </w:t>
      </w:r>
      <w:del w:id="371" w:author="PMUser" w:date="2020-04-18T18:49:00Z">
        <w:r w:rsidDel="00A55607">
          <w:delText>and manipulated</w:delText>
        </w:r>
      </w:del>
      <w:r>
        <w:t xml:space="preserve"> by </w:t>
      </w:r>
      <w:del w:id="372" w:author="PMUser" w:date="2020-04-18T18:51:00Z">
        <w:r w:rsidDel="00A55607">
          <w:delText xml:space="preserve">a </w:delText>
        </w:r>
      </w:del>
      <w:r>
        <w:t>government</w:t>
      </w:r>
      <w:ins w:id="373" w:author="PMUser" w:date="2020-04-18T18:51:00Z">
        <w:r w:rsidR="00A55607">
          <w:t>s</w:t>
        </w:r>
      </w:ins>
      <w:ins w:id="374" w:author="PMUser" w:date="2020-04-18T18:49:00Z">
        <w:r w:rsidR="007A122F">
          <w:t xml:space="preserve"> or other private </w:t>
        </w:r>
      </w:ins>
      <w:ins w:id="375" w:author="PMUser" w:date="2020-04-19T12:22:00Z">
        <w:r w:rsidR="007A122F">
          <w:t>entities</w:t>
        </w:r>
      </w:ins>
      <w:ins w:id="376" w:author="PMUser" w:date="2020-04-18T18:39:00Z">
        <w:r w:rsidR="002D59CC">
          <w:t>.</w:t>
        </w:r>
      </w:ins>
      <w:r>
        <w:t xml:space="preserve"> </w:t>
      </w:r>
      <w:del w:id="377" w:author="PMUser" w:date="2020-04-18T18:52:00Z">
        <w:r w:rsidDel="00A55607">
          <w:delText xml:space="preserve">to suit there needs but of a collective goal by users </w:delText>
        </w:r>
        <w:r w:rsidDel="00A55607">
          <w:lastRenderedPageBreak/>
          <w:delText>across the world</w:delText>
        </w:r>
      </w:del>
      <w:r>
        <w:t xml:space="preserve">. </w:t>
      </w:r>
      <w:del w:id="378" w:author="PMUser" w:date="2020-04-19T12:23:00Z">
        <w:r w:rsidDel="007A122F">
          <w:delText xml:space="preserve">The downside to this is with no government to back the coin its value can </w:delText>
        </w:r>
        <w:r w:rsidR="00CC09BC" w:rsidDel="007A122F">
          <w:delText>increase and decrease rapidly with no real control.</w:delText>
        </w:r>
      </w:del>
    </w:p>
    <w:p w:rsidR="00DB4FAB" w:rsidDel="007A122F" w:rsidRDefault="00DB4FAB">
      <w:pPr>
        <w:rPr>
          <w:del w:id="379" w:author="PMUser" w:date="2020-04-19T12:23:00Z"/>
        </w:rPr>
      </w:pPr>
    </w:p>
    <w:p w:rsidR="00CC09BC" w:rsidRDefault="00CC09BC">
      <w:r>
        <w:t>If each country w</w:t>
      </w:r>
      <w:ins w:id="380" w:author="PMUser" w:date="2020-04-19T12:24:00Z">
        <w:r w:rsidR="007A122F">
          <w:t>ere</w:t>
        </w:r>
      </w:ins>
      <w:del w:id="381" w:author="PMUser" w:date="2020-04-19T12:24:00Z">
        <w:r w:rsidDel="007A122F">
          <w:delText>as</w:delText>
        </w:r>
      </w:del>
      <w:r>
        <w:t xml:space="preserve"> to make their own cryptocurrency and blockchain with no physical currency they would have complete oversight of every transaction made by every individual or business meaning that “cash economy” (tax-free) would cease to exist. It also raises the questions of privacy as government would </w:t>
      </w:r>
      <w:del w:id="382" w:author="PMUser" w:date="2020-04-19T15:37:00Z">
        <w:r w:rsidDel="00BD2A7B">
          <w:delText>no doubt use it to monitor</w:delText>
        </w:r>
      </w:del>
      <w:r>
        <w:t xml:space="preserve"> </w:t>
      </w:r>
      <w:ins w:id="383" w:author="PMUser" w:date="2020-04-19T15:37:00Z">
        <w:r w:rsidR="00BD2A7B">
          <w:t xml:space="preserve">for surveillance of </w:t>
        </w:r>
      </w:ins>
      <w:r>
        <w:t>its citizens.</w:t>
      </w:r>
    </w:p>
    <w:p w:rsidR="00CC09BC" w:rsidRDefault="00CC09BC">
      <w:r>
        <w:t>A worldwide centralised cryptocurrency seems hard to conceive as so many factors go into what makes a fiat currency operate</w:t>
      </w:r>
      <w:ins w:id="384" w:author="PMUser" w:date="2020-04-19T12:31:00Z">
        <w:r w:rsidR="000A7031">
          <w:t xml:space="preserve"> and </w:t>
        </w:r>
      </w:ins>
      <w:del w:id="385" w:author="PMUser" w:date="2020-04-19T12:31:00Z">
        <w:r w:rsidDel="000A7031">
          <w:delText xml:space="preserve">. </w:delText>
        </w:r>
      </w:del>
      <w:moveToRangeStart w:id="386" w:author="PMUser" w:date="2020-04-19T12:31:00Z" w:name="move38191902"/>
      <w:moveTo w:id="387" w:author="PMUser" w:date="2020-04-19T12:31:00Z">
        <w:del w:id="388" w:author="PMUser" w:date="2020-04-19T12:31:00Z">
          <w:r w:rsidR="000A7031" w:rsidDel="000A7031">
            <w:delText>T</w:delText>
          </w:r>
        </w:del>
      </w:moveTo>
      <w:ins w:id="389" w:author="PMUser" w:date="2020-04-19T12:31:00Z">
        <w:r w:rsidR="000A7031">
          <w:t>t</w:t>
        </w:r>
      </w:ins>
      <w:moveTo w:id="390" w:author="PMUser" w:date="2020-04-19T12:31:00Z">
        <w:r w:rsidR="000A7031">
          <w:t xml:space="preserve">oo many variants exist in the </w:t>
        </w:r>
        <w:proofErr w:type="spellStart"/>
        <w:r w:rsidR="000A7031">
          <w:t>make up</w:t>
        </w:r>
        <w:proofErr w:type="spellEnd"/>
        <w:r w:rsidR="000A7031">
          <w:t xml:space="preserve"> of a country to suggest </w:t>
        </w:r>
        <w:del w:id="391" w:author="PMUser" w:date="2020-04-19T12:31:00Z">
          <w:r w:rsidR="000A7031" w:rsidDel="000A7031">
            <w:delText>1</w:delText>
          </w:r>
        </w:del>
      </w:moveTo>
      <w:ins w:id="392" w:author="PMUser" w:date="2020-04-19T12:31:00Z">
        <w:r w:rsidR="000A7031">
          <w:t xml:space="preserve"> one</w:t>
        </w:r>
      </w:ins>
      <w:moveTo w:id="393" w:author="PMUser" w:date="2020-04-19T12:31:00Z">
        <w:r w:rsidR="000A7031">
          <w:t xml:space="preserve"> currency could suit all these</w:t>
        </w:r>
      </w:moveTo>
      <w:ins w:id="394" w:author="PMUser" w:date="2020-04-19T12:32:00Z">
        <w:r w:rsidR="000A7031">
          <w:t>,</w:t>
        </w:r>
      </w:ins>
      <w:moveTo w:id="395" w:author="PMUser" w:date="2020-04-19T12:31:00Z">
        <w:r w:rsidR="000A7031">
          <w:t xml:space="preserve"> includ</w:t>
        </w:r>
      </w:moveTo>
      <w:ins w:id="396" w:author="PMUser" w:date="2020-04-19T12:32:00Z">
        <w:r w:rsidR="000A7031">
          <w:t>ing</w:t>
        </w:r>
      </w:ins>
      <w:moveTo w:id="397" w:author="PMUser" w:date="2020-04-19T12:31:00Z">
        <w:del w:id="398" w:author="PMUser" w:date="2020-04-19T12:32:00Z">
          <w:r w:rsidR="000A7031" w:rsidDel="000A7031">
            <w:delText>e</w:delText>
          </w:r>
        </w:del>
        <w:r w:rsidR="000A7031">
          <w:t xml:space="preserve"> GDP, social policies, security and </w:t>
        </w:r>
      </w:moveTo>
      <w:ins w:id="399" w:author="PMUser" w:date="2020-04-19T12:32:00Z">
        <w:r w:rsidR="000A7031">
          <w:t>so on</w:t>
        </w:r>
      </w:ins>
      <w:moveTo w:id="400" w:author="PMUser" w:date="2020-04-19T12:31:00Z">
        <w:del w:id="401" w:author="PMUser" w:date="2020-04-19T12:32:00Z">
          <w:r w:rsidR="000A7031" w:rsidDel="000A7031">
            <w:delText>more</w:delText>
          </w:r>
        </w:del>
        <w:r w:rsidR="000A7031">
          <w:t>.</w:t>
        </w:r>
      </w:moveTo>
      <w:moveToRangeEnd w:id="386"/>
      <w:del w:id="402" w:author="PMUser" w:date="2020-04-19T12:34:00Z">
        <w:r w:rsidDel="000A7031">
          <w:delText>Just as 1 AUD can buy a loaf of bread in one country it can</w:delText>
        </w:r>
        <w:r w:rsidR="00F162DA" w:rsidDel="000A7031">
          <w:delText>’t in another. The same goes for 1 unit of a cryptocurrency relative to whatever goods or service and individual wants to purchase.</w:delText>
        </w:r>
      </w:del>
      <w:r w:rsidR="00F162DA">
        <w:t xml:space="preserve"> </w:t>
      </w:r>
      <w:moveFromRangeStart w:id="403" w:author="PMUser" w:date="2020-04-19T12:31:00Z" w:name="move38191902"/>
      <w:moveFrom w:id="404" w:author="PMUser" w:date="2020-04-19T12:31:00Z">
        <w:r w:rsidR="00F162DA" w:rsidDel="000A7031">
          <w:t xml:space="preserve">Too many </w:t>
        </w:r>
        <w:r w:rsidR="000850C0" w:rsidDel="000A7031">
          <w:t>variants</w:t>
        </w:r>
        <w:r w:rsidR="00F162DA" w:rsidDel="000A7031">
          <w:t xml:space="preserve"> exist in the make up of a country to suggest 1 currency could suit all these include GDP, social policies, security and more.</w:t>
        </w:r>
      </w:moveFrom>
      <w:moveFromRangeEnd w:id="403"/>
    </w:p>
    <w:p w:rsidR="00CC09BC" w:rsidRDefault="00CC09BC">
      <w:r>
        <w:t>It</w:t>
      </w:r>
      <w:ins w:id="405" w:author="PMUser" w:date="2020-04-18T16:47:00Z">
        <w:r w:rsidR="00D900A7">
          <w:t>’</w:t>
        </w:r>
      </w:ins>
      <w:r>
        <w:t>s</w:t>
      </w:r>
      <w:ins w:id="406" w:author="PMUser" w:date="2020-04-18T16:47:00Z">
        <w:r w:rsidR="00D900A7">
          <w:t xml:space="preserve"> difficult to predict</w:t>
        </w:r>
      </w:ins>
      <w:r>
        <w:t xml:space="preserve"> </w:t>
      </w:r>
      <w:del w:id="407" w:author="PMUser" w:date="2020-04-18T16:47:00Z">
        <w:r w:rsidDel="00D900A7">
          <w:delText>hard to say</w:delText>
        </w:r>
      </w:del>
      <w:r>
        <w:t xml:space="preserve"> if changing the financial system of a </w:t>
      </w:r>
      <w:del w:id="408" w:author="PMUser" w:date="2020-04-18T16:47:00Z">
        <w:r w:rsidR="00F162DA" w:rsidDel="00D900A7">
          <w:delText>fiat</w:delText>
        </w:r>
      </w:del>
      <w:r>
        <w:t xml:space="preserve"> </w:t>
      </w:r>
      <w:ins w:id="409" w:author="PMUser" w:date="2020-04-18T16:47:00Z">
        <w:r w:rsidR="00D900A7">
          <w:t xml:space="preserve">government </w:t>
        </w:r>
      </w:ins>
      <w:r>
        <w:t>currency to that of</w:t>
      </w:r>
      <w:ins w:id="410" w:author="PMUser" w:date="2020-04-18T16:47:00Z">
        <w:r w:rsidR="00D900A7">
          <w:t xml:space="preserve"> </w:t>
        </w:r>
      </w:ins>
      <w:del w:id="411" w:author="PMUser" w:date="2020-04-18T16:47:00Z">
        <w:r w:rsidDel="00D900A7">
          <w:delText xml:space="preserve"> all </w:delText>
        </w:r>
      </w:del>
      <w:r>
        <w:t xml:space="preserve">digital would change the level of employment in the system. As jobs would become redundant, mainly in the supply chain and protection of physical currency, new jobs would be created in the maintenance and infrastructure development of a new </w:t>
      </w:r>
      <w:proofErr w:type="spellStart"/>
      <w:r>
        <w:t>blockchain</w:t>
      </w:r>
      <w:proofErr w:type="spellEnd"/>
      <w:r>
        <w:t xml:space="preserve"> and </w:t>
      </w:r>
      <w:proofErr w:type="spellStart"/>
      <w:r>
        <w:t>cryptocurrency</w:t>
      </w:r>
      <w:proofErr w:type="spellEnd"/>
      <w:r>
        <w:t>.</w:t>
      </w:r>
      <w:ins w:id="412" w:author="PMUser" w:date="2020-04-18T16:48:00Z">
        <w:r w:rsidR="00D900A7">
          <w:t xml:space="preserve">  Certainly people </w:t>
        </w:r>
      </w:ins>
      <w:ins w:id="413" w:author="PMUser" w:date="2020-04-18T16:49:00Z">
        <w:r w:rsidR="00D900A7">
          <w:t xml:space="preserve">in jobs </w:t>
        </w:r>
      </w:ins>
      <w:ins w:id="414" w:author="PMUser" w:date="2020-04-18T16:48:00Z">
        <w:r w:rsidR="00D900A7">
          <w:t>earning non-declared income</w:t>
        </w:r>
      </w:ins>
      <w:ins w:id="415" w:author="PMUser" w:date="2020-04-18T16:51:00Z">
        <w:r w:rsidR="00D900A7">
          <w:t>,</w:t>
        </w:r>
      </w:ins>
      <w:ins w:id="416" w:author="PMUser" w:date="2020-04-18T16:48:00Z">
        <w:r w:rsidR="00D900A7">
          <w:t xml:space="preserve"> </w:t>
        </w:r>
      </w:ins>
      <w:proofErr w:type="gramStart"/>
      <w:ins w:id="417" w:author="PMUser" w:date="2020-04-18T16:49:00Z">
        <w:r w:rsidR="00D900A7">
          <w:t>who</w:t>
        </w:r>
      </w:ins>
      <w:proofErr w:type="gramEnd"/>
      <w:ins w:id="418" w:author="PMUser" w:date="2020-04-18T16:51:00Z">
        <w:r w:rsidR="00D900A7">
          <w:t xml:space="preserve"> may</w:t>
        </w:r>
      </w:ins>
      <w:ins w:id="419" w:author="PMUser" w:date="2020-04-18T16:50:00Z">
        <w:r w:rsidR="00D900A7">
          <w:t xml:space="preserve"> otherwise be unemployable</w:t>
        </w:r>
      </w:ins>
      <w:ins w:id="420" w:author="PMUser" w:date="2020-04-19T12:32:00Z">
        <w:r w:rsidR="00D43F8B">
          <w:t xml:space="preserve"> </w:t>
        </w:r>
      </w:ins>
      <w:ins w:id="421" w:author="PMUser" w:date="2020-04-19T12:42:00Z">
        <w:r w:rsidR="00D43F8B">
          <w:t>due to</w:t>
        </w:r>
      </w:ins>
      <w:ins w:id="422" w:author="PMUser" w:date="2020-04-19T12:32:00Z">
        <w:r w:rsidR="000A7031">
          <w:t xml:space="preserve"> regulations</w:t>
        </w:r>
      </w:ins>
      <w:ins w:id="423" w:author="PMUser" w:date="2020-04-18T16:51:00Z">
        <w:r w:rsidR="00D900A7">
          <w:t>,</w:t>
        </w:r>
      </w:ins>
      <w:ins w:id="424" w:author="PMUser" w:date="2020-04-18T16:50:00Z">
        <w:r w:rsidR="00D900A7">
          <w:t xml:space="preserve"> would</w:t>
        </w:r>
      </w:ins>
      <w:ins w:id="425" w:author="PMUser" w:date="2020-04-18T16:48:00Z">
        <w:r w:rsidR="00D900A7">
          <w:t xml:space="preserve"> be impacted</w:t>
        </w:r>
      </w:ins>
      <w:ins w:id="426" w:author="PMUser" w:date="2020-04-18T16:52:00Z">
        <w:r w:rsidR="00D900A7">
          <w:t>.  T</w:t>
        </w:r>
      </w:ins>
      <w:ins w:id="427" w:author="PMUser" w:date="2020-04-18T16:50:00Z">
        <w:r w:rsidR="00D900A7">
          <w:t>his may in some cases lead to increased crime</w:t>
        </w:r>
      </w:ins>
      <w:ins w:id="428" w:author="PMUser" w:date="2020-04-19T12:43:00Z">
        <w:r w:rsidR="00D43F8B">
          <w:t xml:space="preserve">, mental </w:t>
        </w:r>
      </w:ins>
      <w:ins w:id="429" w:author="PMUser" w:date="2020-04-19T12:45:00Z">
        <w:r w:rsidR="00D43F8B">
          <w:t>health</w:t>
        </w:r>
      </w:ins>
      <w:ins w:id="430" w:author="PMUser" w:date="2020-04-19T12:43:00Z">
        <w:r w:rsidR="00D43F8B">
          <w:t xml:space="preserve"> and wellbeing issues</w:t>
        </w:r>
      </w:ins>
      <w:ins w:id="431" w:author="PMUser" w:date="2020-04-19T12:45:00Z">
        <w:r w:rsidR="00D43F8B">
          <w:t>,</w:t>
        </w:r>
      </w:ins>
      <w:ins w:id="432" w:author="PMUser" w:date="2020-04-19T12:43:00Z">
        <w:r w:rsidR="00D43F8B">
          <w:t xml:space="preserve"> and</w:t>
        </w:r>
      </w:ins>
      <w:ins w:id="433" w:author="PMUser" w:date="2020-04-18T16:51:00Z">
        <w:r w:rsidR="00D900A7">
          <w:t xml:space="preserve"> dependency on social welfare </w:t>
        </w:r>
      </w:ins>
      <w:ins w:id="434" w:author="PMUser" w:date="2020-04-18T16:50:00Z">
        <w:r w:rsidR="00D900A7">
          <w:t xml:space="preserve">as </w:t>
        </w:r>
      </w:ins>
      <w:ins w:id="435" w:author="PMUser" w:date="2020-04-18T16:52:00Z">
        <w:r w:rsidR="00D900A7">
          <w:t xml:space="preserve">those </w:t>
        </w:r>
      </w:ins>
      <w:ins w:id="436" w:author="PMUser" w:date="2020-04-18T16:50:00Z">
        <w:r w:rsidR="00D900A7">
          <w:t xml:space="preserve">people </w:t>
        </w:r>
      </w:ins>
      <w:ins w:id="437" w:author="PMUser" w:date="2020-04-18T16:51:00Z">
        <w:r w:rsidR="00D900A7">
          <w:t>struggle</w:t>
        </w:r>
      </w:ins>
      <w:ins w:id="438" w:author="PMUser" w:date="2020-04-18T16:50:00Z">
        <w:r w:rsidR="00D900A7">
          <w:t xml:space="preserve"> </w:t>
        </w:r>
      </w:ins>
      <w:ins w:id="439" w:author="PMUser" w:date="2020-04-18T16:51:00Z">
        <w:r w:rsidR="00D43F8B">
          <w:t xml:space="preserve">to </w:t>
        </w:r>
      </w:ins>
      <w:ins w:id="440" w:author="PMUser" w:date="2020-04-19T13:13:00Z">
        <w:r w:rsidR="00DE2B5F">
          <w:t>survive</w:t>
        </w:r>
      </w:ins>
      <w:ins w:id="441" w:author="PMUser" w:date="2020-04-18T16:48:00Z">
        <w:r w:rsidR="00D900A7">
          <w:t>.</w:t>
        </w:r>
      </w:ins>
      <w:ins w:id="442" w:author="PMUser" w:date="2020-04-19T12:35:00Z">
        <w:r w:rsidR="000A7031">
          <w:t xml:space="preserve">  Tax revenue </w:t>
        </w:r>
      </w:ins>
      <w:ins w:id="443" w:author="PMUser" w:date="2020-04-19T12:45:00Z">
        <w:r w:rsidR="00D43F8B">
          <w:t>may</w:t>
        </w:r>
      </w:ins>
      <w:ins w:id="444" w:author="PMUser" w:date="2020-04-19T12:35:00Z">
        <w:r w:rsidR="000A7031">
          <w:t xml:space="preserve"> increase as evasion becomes more difficult</w:t>
        </w:r>
      </w:ins>
      <w:ins w:id="445" w:author="PMUser" w:date="2020-04-19T12:37:00Z">
        <w:r w:rsidR="000A7031">
          <w:t>,</w:t>
        </w:r>
      </w:ins>
      <w:ins w:id="446" w:author="PMUser" w:date="2020-04-19T12:35:00Z">
        <w:r w:rsidR="000A7031">
          <w:t xml:space="preserve"> which would then cover the </w:t>
        </w:r>
        <w:r w:rsidR="00D43F8B">
          <w:t xml:space="preserve">increased government </w:t>
        </w:r>
      </w:ins>
      <w:ins w:id="447" w:author="PMUser" w:date="2020-04-19T12:44:00Z">
        <w:r w:rsidR="00D43F8B">
          <w:t>assistance,</w:t>
        </w:r>
      </w:ins>
      <w:ins w:id="448" w:author="PMUser" w:date="2020-04-19T12:41:00Z">
        <w:r w:rsidR="00D43F8B">
          <w:t xml:space="preserve"> however</w:t>
        </w:r>
      </w:ins>
      <w:ins w:id="449" w:author="PMUser" w:date="2020-04-19T12:43:00Z">
        <w:r w:rsidR="00D43F8B">
          <w:t xml:space="preserve"> the</w:t>
        </w:r>
      </w:ins>
      <w:ins w:id="450" w:author="PMUser" w:date="2020-04-19T12:44:00Z">
        <w:r w:rsidR="00D43F8B">
          <w:t xml:space="preserve"> social</w:t>
        </w:r>
      </w:ins>
      <w:ins w:id="451" w:author="PMUser" w:date="2020-04-19T12:43:00Z">
        <w:r w:rsidR="00D43F8B">
          <w:t xml:space="preserve"> impact</w:t>
        </w:r>
        <w:r w:rsidR="00DE2B5F">
          <w:t>s may be</w:t>
        </w:r>
      </w:ins>
      <w:ins w:id="452" w:author="PMUser" w:date="2020-04-19T13:13:00Z">
        <w:r w:rsidR="00DE2B5F">
          <w:t>come of greater concern</w:t>
        </w:r>
      </w:ins>
      <w:ins w:id="453" w:author="PMUser" w:date="2020-04-19T12:43:00Z">
        <w:r w:rsidR="00D43F8B">
          <w:t xml:space="preserve"> than economic</w:t>
        </w:r>
      </w:ins>
      <w:ins w:id="454" w:author="PMUser" w:date="2020-04-19T12:44:00Z">
        <w:r w:rsidR="00D43F8B">
          <w:t>.</w:t>
        </w:r>
      </w:ins>
    </w:p>
    <w:p w:rsidR="00ED0ED0" w:rsidDel="00BD2A7B" w:rsidRDefault="00ED0ED0">
      <w:pPr>
        <w:rPr>
          <w:del w:id="455" w:author="PMUser" w:date="2020-04-19T14:32:00Z"/>
        </w:rPr>
      </w:pPr>
    </w:p>
    <w:p w:rsidR="007D2D5E" w:rsidRPr="000850C0" w:rsidRDefault="007D2D5E">
      <w:pPr>
        <w:rPr>
          <w:u w:val="single"/>
        </w:rPr>
      </w:pPr>
      <w:r w:rsidRPr="000850C0">
        <w:rPr>
          <w:u w:val="single"/>
        </w:rPr>
        <w:t>How will this affect you?</w:t>
      </w:r>
    </w:p>
    <w:p w:rsidR="00BA0FEC" w:rsidRDefault="00F8646A" w:rsidP="000A7031">
      <w:pPr>
        <w:rPr>
          <w:ins w:id="456" w:author="PMUser" w:date="2020-04-19T13:23:00Z"/>
        </w:rPr>
      </w:pPr>
      <w:ins w:id="457" w:author="PMUser" w:date="2020-04-18T16:31:00Z">
        <w:r>
          <w:t>While it is</w:t>
        </w:r>
      </w:ins>
      <w:ins w:id="458" w:author="PMUser" w:date="2020-04-18T16:32:00Z">
        <w:r>
          <w:t xml:space="preserve"> unlikely that any of the currently known </w:t>
        </w:r>
        <w:proofErr w:type="spellStart"/>
        <w:r>
          <w:t>cryptocurriencies</w:t>
        </w:r>
        <w:proofErr w:type="spellEnd"/>
        <w:r>
          <w:t xml:space="preserve"> will become mainstream and replace government currencies, </w:t>
        </w:r>
      </w:ins>
      <w:ins w:id="459" w:author="PMUser" w:date="2020-04-18T16:33:00Z">
        <w:r>
          <w:t>central banks and governments have expressed concerns that high uptake of some emerging crypto currencies</w:t>
        </w:r>
      </w:ins>
      <w:ins w:id="460" w:author="PMUser" w:date="2020-04-19T15:46:00Z">
        <w:r w:rsidR="0050722A">
          <w:t xml:space="preserve"> from prominen</w:t>
        </w:r>
      </w:ins>
      <w:ins w:id="461" w:author="PMUser" w:date="2020-04-19T15:47:00Z">
        <w:r w:rsidR="0050722A">
          <w:t>t organisations</w:t>
        </w:r>
      </w:ins>
      <w:ins w:id="462" w:author="PMUser" w:date="2020-04-19T12:51:00Z">
        <w:r w:rsidR="00BA0FEC">
          <w:t>,</w:t>
        </w:r>
      </w:ins>
      <w:ins w:id="463" w:author="PMUser" w:date="2020-04-18T16:33:00Z">
        <w:r>
          <w:t xml:space="preserve"> such as </w:t>
        </w:r>
        <w:proofErr w:type="spellStart"/>
        <w:r>
          <w:t>Facebook</w:t>
        </w:r>
      </w:ins>
      <w:ins w:id="464" w:author="PMUser" w:date="2020-04-19T11:11:00Z">
        <w:r w:rsidR="00D72121">
          <w:t>’</w:t>
        </w:r>
      </w:ins>
      <w:ins w:id="465" w:author="PMUser" w:date="2020-04-18T16:33:00Z">
        <w:r>
          <w:t>s</w:t>
        </w:r>
        <w:proofErr w:type="spellEnd"/>
        <w:r>
          <w:t xml:space="preserve"> Lib</w:t>
        </w:r>
      </w:ins>
      <w:ins w:id="466" w:author="PMUser" w:date="2020-04-19T11:11:00Z">
        <w:r w:rsidR="00D72121">
          <w:t>r</w:t>
        </w:r>
      </w:ins>
      <w:ins w:id="467" w:author="PMUser" w:date="2020-04-18T16:33:00Z">
        <w:r>
          <w:t>a currently und</w:t>
        </w:r>
      </w:ins>
      <w:ins w:id="468" w:author="PMUser" w:date="2020-04-19T11:11:00Z">
        <w:r w:rsidR="00D72121">
          <w:t>e</w:t>
        </w:r>
      </w:ins>
      <w:ins w:id="469" w:author="PMUser" w:date="2020-04-18T16:33:00Z">
        <w:r>
          <w:t>r development</w:t>
        </w:r>
      </w:ins>
      <w:ins w:id="470" w:author="PMUser" w:date="2020-04-19T12:51:00Z">
        <w:r w:rsidR="00BA0FEC">
          <w:t>,</w:t>
        </w:r>
      </w:ins>
      <w:ins w:id="471" w:author="PMUser" w:date="2020-04-18T16:33:00Z">
        <w:r>
          <w:t xml:space="preserve"> could </w:t>
        </w:r>
      </w:ins>
      <w:ins w:id="472" w:author="PMUser" w:date="2020-04-18T16:35:00Z">
        <w:r>
          <w:t>destabilise</w:t>
        </w:r>
      </w:ins>
      <w:ins w:id="473" w:author="PMUser" w:date="2020-04-18T16:33:00Z">
        <w:r>
          <w:t xml:space="preserve"> </w:t>
        </w:r>
      </w:ins>
      <w:ins w:id="474" w:author="PMUser" w:date="2020-04-18T16:35:00Z">
        <w:r w:rsidR="00887947">
          <w:t xml:space="preserve">established financial </w:t>
        </w:r>
      </w:ins>
      <w:ins w:id="475" w:author="PMUser" w:date="2020-04-18T16:36:00Z">
        <w:r w:rsidR="006013EE">
          <w:t xml:space="preserve">and banking </w:t>
        </w:r>
      </w:ins>
      <w:ins w:id="476" w:author="PMUser" w:date="2020-04-18T16:35:00Z">
        <w:r w:rsidR="000A7031">
          <w:t>systems</w:t>
        </w:r>
      </w:ins>
      <w:ins w:id="477" w:author="PMUser" w:date="2020-04-19T12:39:00Z">
        <w:r w:rsidR="005A2AFF">
          <w:t>.</w:t>
        </w:r>
      </w:ins>
      <w:ins w:id="478" w:author="PMUser" w:date="2020-04-19T13:31:00Z">
        <w:r w:rsidR="008D6D54">
          <w:t xml:space="preserve"> </w:t>
        </w:r>
        <w:r w:rsidR="0043473E" w:rsidRPr="0043473E">
          <w:rPr>
            <w:i/>
            <w:rPrChange w:id="479" w:author="PMUser" w:date="2020-04-19T13:31:00Z">
              <w:rPr/>
            </w:rPrChange>
          </w:rPr>
          <w:t>(</w:t>
        </w:r>
        <w:r w:rsidR="0043473E" w:rsidRPr="0043473E">
          <w:rPr>
            <w:i/>
            <w:rPrChange w:id="480" w:author="PMUser" w:date="2020-04-19T13:31:00Z">
              <w:rPr>
                <w:color w:val="0000FF" w:themeColor="hyperlink"/>
                <w:u w:val="single"/>
              </w:rPr>
            </w:rPrChange>
          </w:rPr>
          <w:fldChar w:fldCharType="begin"/>
        </w:r>
        <w:r w:rsidR="0043473E" w:rsidRPr="0043473E">
          <w:rPr>
            <w:i/>
            <w:rPrChange w:id="481" w:author="PMUser" w:date="2020-04-19T13:31:00Z">
              <w:rPr/>
            </w:rPrChange>
          </w:rPr>
          <w:instrText xml:space="preserve"> HYPERLINK "https://www.washingtonpost.com/business/2019/07/12/why-governments-around-world-are-afraid-libra-facebooks-cryptocurrency/" </w:instrText>
        </w:r>
        <w:r w:rsidR="0043473E" w:rsidRPr="0043473E">
          <w:rPr>
            <w:i/>
            <w:rPrChange w:id="482" w:author="PMUser" w:date="2020-04-19T13:31:00Z">
              <w:rPr>
                <w:color w:val="0000FF" w:themeColor="hyperlink"/>
                <w:u w:val="single"/>
              </w:rPr>
            </w:rPrChange>
          </w:rPr>
          <w:fldChar w:fldCharType="separate"/>
        </w:r>
        <w:r w:rsidR="0043473E" w:rsidRPr="0043473E">
          <w:rPr>
            <w:rStyle w:val="Hyperlink"/>
            <w:i/>
            <w:rPrChange w:id="483" w:author="PMUser" w:date="2020-04-19T13:31:00Z">
              <w:rPr>
                <w:rStyle w:val="Hyperlink"/>
              </w:rPr>
            </w:rPrChange>
          </w:rPr>
          <w:t>https://www.washingtonpost.com/business/2019/07/12/why-governments-around-world-are-afraid-libra-facebooks-cryptocurrency/</w:t>
        </w:r>
        <w:r w:rsidR="0043473E" w:rsidRPr="0043473E">
          <w:rPr>
            <w:i/>
            <w:rPrChange w:id="484" w:author="PMUser" w:date="2020-04-19T13:31:00Z">
              <w:rPr>
                <w:color w:val="0000FF" w:themeColor="hyperlink"/>
                <w:u w:val="single"/>
              </w:rPr>
            </w:rPrChange>
          </w:rPr>
          <w:fldChar w:fldCharType="end"/>
        </w:r>
        <w:r w:rsidR="0043473E" w:rsidRPr="0043473E">
          <w:rPr>
            <w:i/>
            <w:rPrChange w:id="485" w:author="PMUser" w:date="2020-04-19T13:31:00Z">
              <w:rPr>
                <w:color w:val="0000FF" w:themeColor="hyperlink"/>
                <w:u w:val="single"/>
              </w:rPr>
            </w:rPrChange>
          </w:rPr>
          <w:t>)</w:t>
        </w:r>
      </w:ins>
      <w:ins w:id="486" w:author="PMUser" w:date="2020-04-19T12:39:00Z">
        <w:r w:rsidR="005A2AFF">
          <w:t xml:space="preserve"> </w:t>
        </w:r>
      </w:ins>
      <w:ins w:id="487" w:author="PMUser" w:date="2020-04-19T12:48:00Z">
        <w:r w:rsidR="005A2AFF">
          <w:t>Many</w:t>
        </w:r>
      </w:ins>
      <w:ins w:id="488" w:author="PMUser" w:date="2020-04-19T12:39:00Z">
        <w:r w:rsidR="000A7031">
          <w:t xml:space="preserve"> </w:t>
        </w:r>
      </w:ins>
      <w:ins w:id="489" w:author="PMUser" w:date="2020-04-19T12:40:00Z">
        <w:r w:rsidR="00D43F8B">
          <w:t>countries</w:t>
        </w:r>
      </w:ins>
      <w:ins w:id="490" w:author="PMUser" w:date="2020-04-19T12:39:00Z">
        <w:r w:rsidR="005A2AFF">
          <w:t xml:space="preserve"> </w:t>
        </w:r>
      </w:ins>
      <w:ins w:id="491" w:author="PMUser" w:date="2020-04-19T12:48:00Z">
        <w:r w:rsidR="005A2AFF">
          <w:t>t</w:t>
        </w:r>
      </w:ins>
      <w:ins w:id="492" w:author="PMUser" w:date="2020-04-19T12:39:00Z">
        <w:r w:rsidR="000A7031">
          <w:t>herefore</w:t>
        </w:r>
      </w:ins>
      <w:ins w:id="493" w:author="PMUser" w:date="2020-04-19T14:32:00Z">
        <w:r w:rsidR="00D620B3">
          <w:t xml:space="preserve"> initially</w:t>
        </w:r>
      </w:ins>
      <w:ins w:id="494" w:author="PMUser" w:date="2020-04-19T12:39:00Z">
        <w:r w:rsidR="000A7031">
          <w:t xml:space="preserve"> attemp</w:t>
        </w:r>
        <w:r w:rsidR="00D43F8B">
          <w:t xml:space="preserve">ted </w:t>
        </w:r>
      </w:ins>
      <w:ins w:id="495" w:author="PMUser" w:date="2020-04-19T12:40:00Z">
        <w:r w:rsidR="00D43F8B">
          <w:t>banning the</w:t>
        </w:r>
      </w:ins>
      <w:ins w:id="496" w:author="PMUser" w:date="2020-04-19T12:39:00Z">
        <w:r w:rsidR="000A7031">
          <w:t xml:space="preserve"> trading and ownership of </w:t>
        </w:r>
        <w:proofErr w:type="spellStart"/>
        <w:r w:rsidR="000A7031">
          <w:t>cryptocurrency</w:t>
        </w:r>
      </w:ins>
      <w:proofErr w:type="spellEnd"/>
      <w:ins w:id="497" w:author="PMUser" w:date="2020-04-19T12:48:00Z">
        <w:r w:rsidR="005A2AFF">
          <w:t>, however most have since relaxed policy</w:t>
        </w:r>
      </w:ins>
      <w:ins w:id="498" w:author="PMUser" w:date="2020-04-19T12:49:00Z">
        <w:r w:rsidR="005A2AFF">
          <w:t xml:space="preserve"> attempting instead to regulate </w:t>
        </w:r>
      </w:ins>
      <w:ins w:id="499" w:author="PMUser" w:date="2020-04-19T12:50:00Z">
        <w:r w:rsidR="005A2AFF">
          <w:t xml:space="preserve">and force public </w:t>
        </w:r>
      </w:ins>
      <w:ins w:id="500" w:author="PMUser" w:date="2020-04-19T12:49:00Z">
        <w:r w:rsidR="005A2AFF">
          <w:t>declaration</w:t>
        </w:r>
      </w:ins>
      <w:ins w:id="501" w:author="PMUser" w:date="2020-04-19T12:50:00Z">
        <w:r w:rsidR="0074508C">
          <w:t xml:space="preserve"> for tax</w:t>
        </w:r>
      </w:ins>
      <w:ins w:id="502" w:author="PMUser" w:date="2020-04-19T12:51:00Z">
        <w:r w:rsidR="00BA0FEC">
          <w:t>ation</w:t>
        </w:r>
      </w:ins>
      <w:ins w:id="503" w:author="PMUser" w:date="2020-04-19T12:50:00Z">
        <w:r w:rsidR="0074508C">
          <w:t xml:space="preserve"> purposes</w:t>
        </w:r>
      </w:ins>
      <w:ins w:id="504" w:author="PMUser" w:date="2020-04-19T12:46:00Z">
        <w:r w:rsidR="005A2AFF">
          <w:t>.</w:t>
        </w:r>
      </w:ins>
    </w:p>
    <w:p w:rsidR="000B7253" w:rsidRDefault="000B7253" w:rsidP="000B7253">
      <w:pPr>
        <w:rPr>
          <w:ins w:id="505" w:author="PMUser" w:date="2020-04-19T13:25:00Z"/>
        </w:rPr>
      </w:pPr>
      <w:ins w:id="506" w:author="PMUser" w:date="2020-04-19T13:23:00Z">
        <w:r>
          <w:t xml:space="preserve">In some countries </w:t>
        </w:r>
      </w:ins>
      <w:ins w:id="507" w:author="PMUser" w:date="2020-04-19T13:33:00Z">
        <w:r w:rsidR="008D6D54">
          <w:t xml:space="preserve">such as Venezuela </w:t>
        </w:r>
      </w:ins>
      <w:ins w:id="508" w:author="PMUser" w:date="2020-04-19T13:23:00Z">
        <w:r>
          <w:t xml:space="preserve">with political and financial instability, </w:t>
        </w:r>
        <w:proofErr w:type="spellStart"/>
        <w:r>
          <w:t>crypto</w:t>
        </w:r>
      </w:ins>
      <w:ins w:id="509" w:author="PMUser" w:date="2020-04-19T13:24:00Z">
        <w:r>
          <w:t>currencie</w:t>
        </w:r>
      </w:ins>
      <w:ins w:id="510" w:author="PMUser" w:date="2020-04-19T13:23:00Z">
        <w:r>
          <w:t>s</w:t>
        </w:r>
        <w:proofErr w:type="spellEnd"/>
        <w:r>
          <w:t xml:space="preserve"> have been a saving grace</w:t>
        </w:r>
      </w:ins>
      <w:ins w:id="511" w:author="PMUser" w:date="2020-04-19T13:24:00Z">
        <w:r>
          <w:t xml:space="preserve"> for some citizens</w:t>
        </w:r>
      </w:ins>
      <w:ins w:id="512" w:author="PMUser" w:date="2020-04-19T13:23:00Z">
        <w:r>
          <w:t>, where they have e</w:t>
        </w:r>
        <w:r w:rsidR="00D620B3">
          <w:t>xchanged their</w:t>
        </w:r>
        <w:r>
          <w:t xml:space="preserve"> devaluing government currency for </w:t>
        </w:r>
        <w:proofErr w:type="spellStart"/>
        <w:r>
          <w:t>Bitcoin</w:t>
        </w:r>
        <w:proofErr w:type="spellEnd"/>
        <w:r>
          <w:t xml:space="preserve"> and other </w:t>
        </w:r>
        <w:proofErr w:type="spellStart"/>
        <w:r>
          <w:t>altcoins</w:t>
        </w:r>
        <w:proofErr w:type="spellEnd"/>
        <w:r>
          <w:t xml:space="preserve">. </w:t>
        </w:r>
      </w:ins>
      <w:ins w:id="513" w:author="PMUser" w:date="2020-04-19T13:24:00Z">
        <w:r>
          <w:t xml:space="preserve"> </w:t>
        </w:r>
      </w:ins>
      <w:ins w:id="514" w:author="PMUser" w:date="2020-04-19T13:23:00Z">
        <w:r>
          <w:t xml:space="preserve">Some people </w:t>
        </w:r>
      </w:ins>
      <w:ins w:id="515" w:author="PMUser" w:date="2020-04-19T13:24:00Z">
        <w:r>
          <w:t>e</w:t>
        </w:r>
      </w:ins>
      <w:ins w:id="516" w:author="PMUser" w:date="2020-04-19T13:23:00Z">
        <w:r>
          <w:t>scaping war ravaged countries have als</w:t>
        </w:r>
        <w:r w:rsidR="008D6D54">
          <w:t xml:space="preserve">o successfully taken </w:t>
        </w:r>
      </w:ins>
      <w:ins w:id="517" w:author="PMUser" w:date="2020-04-19T13:33:00Z">
        <w:r w:rsidR="008D6D54">
          <w:t>their finances</w:t>
        </w:r>
      </w:ins>
      <w:ins w:id="518" w:author="PMUser" w:date="2020-04-19T13:23:00Z">
        <w:r>
          <w:t xml:space="preserve"> out of the country by exchanging into </w:t>
        </w:r>
        <w:proofErr w:type="spellStart"/>
        <w:r>
          <w:t>crypto</w:t>
        </w:r>
      </w:ins>
      <w:ins w:id="519" w:author="PMUser" w:date="2020-04-19T13:24:00Z">
        <w:r>
          <w:t>currency</w:t>
        </w:r>
      </w:ins>
      <w:proofErr w:type="spellEnd"/>
      <w:ins w:id="520" w:author="PMUser" w:date="2020-04-19T13:23:00Z">
        <w:r>
          <w:t xml:space="preserve">, then back to government </w:t>
        </w:r>
      </w:ins>
      <w:ins w:id="521" w:author="PMUser" w:date="2020-04-19T13:25:00Z">
        <w:r>
          <w:t>currency after</w:t>
        </w:r>
      </w:ins>
      <w:ins w:id="522" w:author="PMUser" w:date="2020-04-19T13:23:00Z">
        <w:r>
          <w:t xml:space="preserve"> arri</w:t>
        </w:r>
      </w:ins>
      <w:ins w:id="523" w:author="PMUser" w:date="2020-04-19T13:25:00Z">
        <w:r w:rsidR="00D620B3">
          <w:t xml:space="preserve">ving </w:t>
        </w:r>
      </w:ins>
      <w:ins w:id="524" w:author="PMUser" w:date="2020-04-19T14:33:00Z">
        <w:r w:rsidR="00D620B3">
          <w:t>at</w:t>
        </w:r>
      </w:ins>
      <w:ins w:id="525" w:author="PMUser" w:date="2020-04-19T13:25:00Z">
        <w:r>
          <w:t xml:space="preserve"> their destination.</w:t>
        </w:r>
      </w:ins>
      <w:ins w:id="526" w:author="PMUser" w:date="2020-04-19T13:29:00Z">
        <w:r w:rsidR="008D6D54">
          <w:t xml:space="preserve"> </w:t>
        </w:r>
        <w:r w:rsidR="0043473E" w:rsidRPr="0043473E">
          <w:rPr>
            <w:i/>
            <w:rPrChange w:id="527" w:author="PMUser" w:date="2020-04-19T13:30:00Z">
              <w:rPr>
                <w:color w:val="0000FF" w:themeColor="hyperlink"/>
                <w:u w:val="single"/>
              </w:rPr>
            </w:rPrChange>
          </w:rPr>
          <w:t>(</w:t>
        </w:r>
        <w:r w:rsidR="0043473E" w:rsidRPr="0043473E">
          <w:rPr>
            <w:i/>
            <w:rPrChange w:id="528" w:author="PMUser" w:date="2020-04-19T13:30:00Z">
              <w:rPr>
                <w:color w:val="0000FF" w:themeColor="hyperlink"/>
                <w:u w:val="single"/>
              </w:rPr>
            </w:rPrChange>
          </w:rPr>
          <w:fldChar w:fldCharType="begin"/>
        </w:r>
        <w:r w:rsidR="0043473E" w:rsidRPr="0043473E">
          <w:rPr>
            <w:i/>
            <w:rPrChange w:id="529" w:author="PMUser" w:date="2020-04-19T13:30:00Z">
              <w:rPr>
                <w:color w:val="0000FF" w:themeColor="hyperlink"/>
                <w:u w:val="single"/>
              </w:rPr>
            </w:rPrChange>
          </w:rPr>
          <w:instrText xml:space="preserve"> HYPERLINK "https://www.bbc.com/news/business-47553048" </w:instrText>
        </w:r>
        <w:r w:rsidR="0043473E" w:rsidRPr="0043473E">
          <w:rPr>
            <w:i/>
            <w:rPrChange w:id="530" w:author="PMUser" w:date="2020-04-19T13:30:00Z">
              <w:rPr>
                <w:color w:val="0000FF" w:themeColor="hyperlink"/>
                <w:u w:val="single"/>
              </w:rPr>
            </w:rPrChange>
          </w:rPr>
          <w:fldChar w:fldCharType="separate"/>
        </w:r>
        <w:r w:rsidR="0043473E" w:rsidRPr="0043473E">
          <w:rPr>
            <w:rStyle w:val="Hyperlink"/>
            <w:i/>
            <w:rPrChange w:id="531" w:author="PMUser" w:date="2020-04-19T13:30:00Z">
              <w:rPr>
                <w:rStyle w:val="Hyperlink"/>
              </w:rPr>
            </w:rPrChange>
          </w:rPr>
          <w:t>https://www.bbc.com/news/business-47553048</w:t>
        </w:r>
        <w:r w:rsidR="0043473E" w:rsidRPr="0043473E">
          <w:rPr>
            <w:i/>
            <w:rPrChange w:id="532" w:author="PMUser" w:date="2020-04-19T13:30:00Z">
              <w:rPr>
                <w:color w:val="0000FF" w:themeColor="hyperlink"/>
                <w:u w:val="single"/>
              </w:rPr>
            </w:rPrChange>
          </w:rPr>
          <w:fldChar w:fldCharType="end"/>
        </w:r>
        <w:r w:rsidR="0043473E" w:rsidRPr="0043473E">
          <w:rPr>
            <w:i/>
            <w:rPrChange w:id="533" w:author="PMUser" w:date="2020-04-19T13:30:00Z">
              <w:rPr>
                <w:color w:val="0000FF" w:themeColor="hyperlink"/>
                <w:u w:val="single"/>
              </w:rPr>
            </w:rPrChange>
          </w:rPr>
          <w:t>)</w:t>
        </w:r>
      </w:ins>
    </w:p>
    <w:p w:rsidR="00D620B3" w:rsidRDefault="00D620B3" w:rsidP="00D620B3">
      <w:pPr>
        <w:rPr>
          <w:ins w:id="534" w:author="PMUser" w:date="2020-04-19T14:35:00Z"/>
        </w:rPr>
      </w:pPr>
      <w:proofErr w:type="spellStart"/>
      <w:ins w:id="535" w:author="PMUser" w:date="2020-04-19T14:34:00Z">
        <w:r>
          <w:lastRenderedPageBreak/>
          <w:t>Decentralisised</w:t>
        </w:r>
        <w:proofErr w:type="spellEnd"/>
        <w:r>
          <w:t xml:space="preserve"> </w:t>
        </w:r>
        <w:proofErr w:type="spellStart"/>
        <w:r>
          <w:t>cryptocurrencies</w:t>
        </w:r>
        <w:proofErr w:type="spellEnd"/>
        <w:r>
          <w:t xml:space="preserve"> </w:t>
        </w:r>
      </w:ins>
      <w:ins w:id="536" w:author="PMUser" w:date="2020-04-19T14:38:00Z">
        <w:r>
          <w:t xml:space="preserve">and their use cases </w:t>
        </w:r>
      </w:ins>
      <w:ins w:id="537" w:author="PMUser" w:date="2020-04-19T14:34:00Z">
        <w:r>
          <w:t>will therefore likely</w:t>
        </w:r>
      </w:ins>
      <w:ins w:id="538" w:author="PMUser" w:date="2020-04-19T14:36:00Z">
        <w:r>
          <w:t xml:space="preserve"> continue to evolve</w:t>
        </w:r>
      </w:ins>
      <w:ins w:id="539" w:author="PMUser" w:date="2020-04-19T14:38:00Z">
        <w:r w:rsidR="004461D3">
          <w:t xml:space="preserve"> and develop</w:t>
        </w:r>
      </w:ins>
      <w:ins w:id="540" w:author="PMUser" w:date="2020-04-19T14:36:00Z">
        <w:r>
          <w:t xml:space="preserve">, </w:t>
        </w:r>
      </w:ins>
      <w:ins w:id="541" w:author="PMUser" w:date="2020-04-19T14:37:00Z">
        <w:r>
          <w:t>parti</w:t>
        </w:r>
      </w:ins>
      <w:ins w:id="542" w:author="PMUser" w:date="2020-04-19T14:38:00Z">
        <w:r w:rsidR="004461D3">
          <w:t>cularly in the</w:t>
        </w:r>
      </w:ins>
      <w:ins w:id="543" w:author="PMUser" w:date="2020-04-19T14:37:00Z">
        <w:r>
          <w:t xml:space="preserve"> </w:t>
        </w:r>
      </w:ins>
      <w:ins w:id="544" w:author="PMUser" w:date="2020-04-19T14:36:00Z">
        <w:r>
          <w:t>user interface, and</w:t>
        </w:r>
      </w:ins>
      <w:ins w:id="545" w:author="PMUser" w:date="2020-04-19T14:38:00Z">
        <w:r w:rsidR="004461D3">
          <w:t xml:space="preserve"> will</w:t>
        </w:r>
      </w:ins>
      <w:ins w:id="546" w:author="PMUser" w:date="2020-04-19T14:34:00Z">
        <w:r>
          <w:t xml:space="preserve"> always have their place</w:t>
        </w:r>
      </w:ins>
      <w:ins w:id="547" w:author="PMUser" w:date="2020-04-19T14:36:00Z">
        <w:r>
          <w:t xml:space="preserve"> in society.</w:t>
        </w:r>
      </w:ins>
      <w:ins w:id="548" w:author="PMUser" w:date="2020-04-19T14:34:00Z">
        <w:r>
          <w:t xml:space="preserve"> </w:t>
        </w:r>
      </w:ins>
      <w:ins w:id="549" w:author="PMUser" w:date="2020-04-19T14:37:00Z">
        <w:r>
          <w:t>As we have seen in recent years</w:t>
        </w:r>
      </w:ins>
      <w:ins w:id="550" w:author="PMUser" w:date="2020-04-19T14:39:00Z">
        <w:r w:rsidR="004461D3">
          <w:t xml:space="preserve"> with futures trading of </w:t>
        </w:r>
        <w:proofErr w:type="spellStart"/>
        <w:r w:rsidR="004461D3">
          <w:t>Bitcoin</w:t>
        </w:r>
      </w:ins>
      <w:proofErr w:type="spellEnd"/>
      <w:ins w:id="551" w:author="PMUser" w:date="2020-04-19T14:35:00Z">
        <w:r>
          <w:t>, more and more people and institutions will start to invest in them which in-turn will generate greater interest and investment over time.</w:t>
        </w:r>
      </w:ins>
      <w:ins w:id="552" w:author="PMUser" w:date="2020-04-19T14:43:00Z">
        <w:r w:rsidR="00DD17E3">
          <w:t xml:space="preserve">  </w:t>
        </w:r>
      </w:ins>
      <w:ins w:id="553" w:author="PMUser" w:date="2020-04-19T14:45:00Z">
        <w:r w:rsidR="00DD17E3">
          <w:t xml:space="preserve">Awareness </w:t>
        </w:r>
      </w:ins>
      <w:ins w:id="554" w:author="PMUser" w:date="2020-04-19T14:46:00Z">
        <w:r w:rsidR="00DD17E3">
          <w:t>and education w</w:t>
        </w:r>
      </w:ins>
      <w:ins w:id="555" w:author="PMUser" w:date="2020-04-19T14:45:00Z">
        <w:r w:rsidR="00DD17E3">
          <w:t xml:space="preserve">ould be paramount otherwise </w:t>
        </w:r>
      </w:ins>
      <w:ins w:id="556" w:author="PMUser" w:date="2020-04-19T14:46:00Z">
        <w:r w:rsidR="00DD17E3">
          <w:t>many</w:t>
        </w:r>
      </w:ins>
      <w:ins w:id="557" w:author="PMUser" w:date="2020-04-19T14:43:00Z">
        <w:r w:rsidR="00DD17E3">
          <w:t xml:space="preserve"> investors may lose </w:t>
        </w:r>
      </w:ins>
      <w:ins w:id="558" w:author="PMUser" w:date="2020-04-19T14:44:00Z">
        <w:r w:rsidR="00DD17E3">
          <w:t>significant</w:t>
        </w:r>
      </w:ins>
      <w:ins w:id="559" w:author="PMUser" w:date="2020-04-19T14:43:00Z">
        <w:r w:rsidR="00DD17E3">
          <w:t xml:space="preserve"> </w:t>
        </w:r>
      </w:ins>
      <w:ins w:id="560" w:author="PMUser" w:date="2020-04-19T14:44:00Z">
        <w:r w:rsidR="00DD17E3">
          <w:t>p</w:t>
        </w:r>
      </w:ins>
      <w:ins w:id="561" w:author="PMUser" w:date="2020-04-19T14:45:00Z">
        <w:r w:rsidR="00DD17E3">
          <w:t>rop</w:t>
        </w:r>
      </w:ins>
      <w:ins w:id="562" w:author="PMUser" w:date="2020-04-19T14:44:00Z">
        <w:r w:rsidR="00DD17E3">
          <w:t>ortion</w:t>
        </w:r>
      </w:ins>
      <w:ins w:id="563" w:author="PMUser" w:date="2020-04-19T14:45:00Z">
        <w:r w:rsidR="00DD17E3">
          <w:t>s</w:t>
        </w:r>
      </w:ins>
      <w:ins w:id="564" w:author="PMUser" w:date="2020-04-19T14:44:00Z">
        <w:r w:rsidR="00DD17E3">
          <w:t xml:space="preserve"> of</w:t>
        </w:r>
      </w:ins>
      <w:ins w:id="565" w:author="PMUser" w:date="2020-04-19T14:46:00Z">
        <w:r w:rsidR="00DD17E3">
          <w:t xml:space="preserve"> their</w:t>
        </w:r>
      </w:ins>
      <w:ins w:id="566" w:author="PMUser" w:date="2020-04-19T14:44:00Z">
        <w:r w:rsidR="00DD17E3">
          <w:t xml:space="preserve"> life </w:t>
        </w:r>
      </w:ins>
      <w:ins w:id="567" w:author="PMUser" w:date="2020-04-19T14:46:00Z">
        <w:r w:rsidR="00DD17E3">
          <w:t>earnings</w:t>
        </w:r>
      </w:ins>
      <w:ins w:id="568" w:author="PMUser" w:date="2020-04-19T14:44:00Z">
        <w:r w:rsidR="00DD17E3">
          <w:t xml:space="preserve"> through innovative cyber crime or</w:t>
        </w:r>
      </w:ins>
      <w:ins w:id="569" w:author="PMUser" w:date="2020-04-19T14:45:00Z">
        <w:r w:rsidR="00DD17E3">
          <w:t xml:space="preserve"> </w:t>
        </w:r>
      </w:ins>
      <w:ins w:id="570" w:author="PMUser" w:date="2020-04-19T14:47:00Z">
        <w:r w:rsidR="00DD17E3">
          <w:t xml:space="preserve">simply </w:t>
        </w:r>
      </w:ins>
      <w:ins w:id="571" w:author="PMUser" w:date="2020-04-19T14:45:00Z">
        <w:r w:rsidR="00DD17E3">
          <w:t xml:space="preserve">the volatility associated with </w:t>
        </w:r>
      </w:ins>
      <w:ins w:id="572" w:author="PMUser" w:date="2020-04-19T14:44:00Z">
        <w:r w:rsidR="00DD17E3">
          <w:t>decentralised</w:t>
        </w:r>
      </w:ins>
      <w:ins w:id="573" w:author="PMUser" w:date="2020-04-19T14:49:00Z">
        <w:r w:rsidR="00DD17E3">
          <w:t xml:space="preserve"> and unregulated</w:t>
        </w:r>
      </w:ins>
      <w:ins w:id="574" w:author="PMUser" w:date="2020-04-19T14:44:00Z">
        <w:r w:rsidR="00DD17E3">
          <w:t xml:space="preserve"> </w:t>
        </w:r>
      </w:ins>
      <w:ins w:id="575" w:author="PMUser" w:date="2020-04-19T14:45:00Z">
        <w:r w:rsidR="00DD17E3">
          <w:t>currency.</w:t>
        </w:r>
      </w:ins>
      <w:ins w:id="576" w:author="PMUser" w:date="2020-04-19T14:48:00Z">
        <w:r w:rsidR="00DD17E3">
          <w:t xml:space="preserve"> </w:t>
        </w:r>
      </w:ins>
      <w:moveToRangeStart w:id="577" w:author="PMUser" w:date="2020-04-19T14:49:00Z" w:name="move38200164"/>
      <w:moveTo w:id="578" w:author="PMUser" w:date="2020-04-19T14:49:00Z">
        <w:r w:rsidR="00DD17E3">
          <w:t xml:space="preserve">These sorts of </w:t>
        </w:r>
      </w:moveTo>
      <w:ins w:id="579" w:author="PMUser" w:date="2020-04-19T14:49:00Z">
        <w:r w:rsidR="00DD17E3">
          <w:t>reasons</w:t>
        </w:r>
      </w:ins>
      <w:ins w:id="580" w:author="PMUser" w:date="2020-04-19T15:03:00Z">
        <w:r w:rsidR="009F5A2E">
          <w:t xml:space="preserve"> are why the</w:t>
        </w:r>
      </w:ins>
      <w:ins w:id="581" w:author="PMUser" w:date="2020-04-19T14:49:00Z">
        <w:r w:rsidR="00DD17E3">
          <w:t xml:space="preserve"> </w:t>
        </w:r>
      </w:ins>
      <w:moveTo w:id="582" w:author="PMUser" w:date="2020-04-19T14:49:00Z">
        <w:del w:id="583" w:author="PMUser" w:date="2020-04-19T14:49:00Z">
          <w:r w:rsidR="00DD17E3" w:rsidDel="00DD17E3">
            <w:delText>things are why a lot of</w:delText>
          </w:r>
        </w:del>
        <w:r w:rsidR="00DD17E3">
          <w:t xml:space="preserve"> </w:t>
        </w:r>
        <w:proofErr w:type="spellStart"/>
        <w:r w:rsidR="00DD17E3">
          <w:t>the</w:t>
        </w:r>
      </w:moveTo>
      <w:proofErr w:type="spellEnd"/>
      <w:ins w:id="584" w:author="PMUser" w:date="2020-04-19T14:49:00Z">
        <w:r w:rsidR="00DD17E3">
          <w:t xml:space="preserve"> general</w:t>
        </w:r>
      </w:ins>
      <w:moveTo w:id="585" w:author="PMUser" w:date="2020-04-19T14:49:00Z">
        <w:r w:rsidR="00DD17E3">
          <w:t xml:space="preserve"> public are</w:t>
        </w:r>
      </w:moveTo>
      <w:ins w:id="586" w:author="PMUser" w:date="2020-04-19T14:49:00Z">
        <w:r w:rsidR="00DD17E3">
          <w:t xml:space="preserve"> currently</w:t>
        </w:r>
      </w:ins>
      <w:moveTo w:id="587" w:author="PMUser" w:date="2020-04-19T14:49:00Z">
        <w:r w:rsidR="00DD17E3">
          <w:t xml:space="preserve"> apprehensive about </w:t>
        </w:r>
        <w:proofErr w:type="spellStart"/>
        <w:r w:rsidR="00DD17E3">
          <w:t>cryptocurrencies</w:t>
        </w:r>
        <w:proofErr w:type="spellEnd"/>
        <w:r w:rsidR="00DD17E3">
          <w:t xml:space="preserve"> becoming the normal way of paying for items. Individuals</w:t>
        </w:r>
      </w:moveTo>
      <w:ins w:id="588" w:author="PMUser" w:date="2020-04-19T15:04:00Z">
        <w:r w:rsidR="009F5A2E">
          <w:t xml:space="preserve"> need</w:t>
        </w:r>
      </w:ins>
      <w:moveTo w:id="589" w:author="PMUser" w:date="2020-04-19T14:49:00Z">
        <w:r w:rsidR="00DD17E3">
          <w:t xml:space="preserve"> </w:t>
        </w:r>
        <w:del w:id="590" w:author="PMUser" w:date="2020-04-19T15:04:00Z">
          <w:r w:rsidR="00DD17E3" w:rsidDel="009F5A2E">
            <w:delText>want</w:delText>
          </w:r>
        </w:del>
        <w:r w:rsidR="00DD17E3">
          <w:t xml:space="preserve"> </w:t>
        </w:r>
        <w:del w:id="591" w:author="PMUser" w:date="2020-04-19T15:03:00Z">
          <w:r w:rsidR="00DD17E3" w:rsidDel="009F5A2E">
            <w:delText>to</w:delText>
          </w:r>
        </w:del>
        <w:r w:rsidR="00DD17E3">
          <w:t xml:space="preserve"> </w:t>
        </w:r>
      </w:moveTo>
      <w:ins w:id="592" w:author="PMUser" w:date="2020-04-19T15:03:00Z">
        <w:r w:rsidR="009F5A2E">
          <w:t xml:space="preserve">the security of </w:t>
        </w:r>
      </w:ins>
      <w:moveTo w:id="593" w:author="PMUser" w:date="2020-04-19T14:49:00Z">
        <w:r w:rsidR="00DD17E3">
          <w:t>know</w:t>
        </w:r>
      </w:moveTo>
      <w:ins w:id="594" w:author="PMUser" w:date="2020-04-19T15:04:00Z">
        <w:r w:rsidR="009F5A2E">
          <w:t>ing</w:t>
        </w:r>
      </w:ins>
      <w:moveTo w:id="595" w:author="PMUser" w:date="2020-04-19T14:49:00Z">
        <w:r w:rsidR="00DD17E3">
          <w:t xml:space="preserve"> then when they go to sleep at night that the amount of money</w:t>
        </w:r>
        <w:del w:id="596" w:author="PMUser" w:date="2020-04-19T15:04:00Z">
          <w:r w:rsidR="00DD17E3" w:rsidDel="009F5A2E">
            <w:delText>,</w:delText>
          </w:r>
        </w:del>
        <w:r w:rsidR="00DD17E3">
          <w:t xml:space="preserve"> they have in their wallet will be worth the same when they wake up in the morning.</w:t>
        </w:r>
      </w:moveTo>
      <w:moveToRangeEnd w:id="577"/>
    </w:p>
    <w:p w:rsidR="00D620B3" w:rsidRDefault="00D620B3" w:rsidP="000A7031">
      <w:pPr>
        <w:rPr>
          <w:ins w:id="597" w:author="PMUser" w:date="2020-04-19T14:34:00Z"/>
        </w:rPr>
      </w:pPr>
    </w:p>
    <w:p w:rsidR="00F6048A" w:rsidRDefault="00F6048A" w:rsidP="000A7031">
      <w:pPr>
        <w:rPr>
          <w:ins w:id="598" w:author="PMUser" w:date="2020-04-19T12:51:00Z"/>
        </w:rPr>
      </w:pPr>
      <w:ins w:id="599" w:author="PMUser" w:date="2020-04-19T12:57:00Z">
        <w:r>
          <w:t xml:space="preserve">Discussion of cashless society has </w:t>
        </w:r>
      </w:ins>
      <w:ins w:id="600" w:author="PMUser" w:date="2020-04-19T14:39:00Z">
        <w:r w:rsidR="004461D3">
          <w:t xml:space="preserve">also </w:t>
        </w:r>
      </w:ins>
      <w:ins w:id="601" w:author="PMUser" w:date="2020-04-19T12:57:00Z">
        <w:r>
          <w:t xml:space="preserve">recently emerged with the novel </w:t>
        </w:r>
        <w:proofErr w:type="spellStart"/>
        <w:r>
          <w:t>coronavirus</w:t>
        </w:r>
        <w:proofErr w:type="spellEnd"/>
        <w:r>
          <w:t xml:space="preserve"> pandemic possibly being spread through handling of cash, and we may see this argument leveraged by governments in the near future as an opportunity to progress </w:t>
        </w:r>
      </w:ins>
      <w:ins w:id="602" w:author="PMUser" w:date="2020-04-19T12:58:00Z">
        <w:r>
          <w:t xml:space="preserve">cashless society </w:t>
        </w:r>
      </w:ins>
      <w:ins w:id="603" w:author="PMUser" w:date="2020-04-19T12:59:00Z">
        <w:r>
          <w:t>with</w:t>
        </w:r>
      </w:ins>
      <w:ins w:id="604" w:author="PMUser" w:date="2020-04-19T12:58:00Z">
        <w:r>
          <w:t xml:space="preserve"> introduc</w:t>
        </w:r>
      </w:ins>
      <w:ins w:id="605" w:author="PMUser" w:date="2020-04-19T12:59:00Z">
        <w:r>
          <w:t>tion of</w:t>
        </w:r>
      </w:ins>
      <w:ins w:id="606" w:author="PMUser" w:date="2020-04-19T12:58:00Z">
        <w:r>
          <w:t xml:space="preserve"> </w:t>
        </w:r>
      </w:ins>
      <w:ins w:id="607" w:author="PMUser" w:date="2020-04-19T13:34:00Z">
        <w:r w:rsidR="008D6D54">
          <w:t xml:space="preserve">government </w:t>
        </w:r>
      </w:ins>
      <w:ins w:id="608" w:author="PMUser" w:date="2020-04-19T12:58:00Z">
        <w:r>
          <w:t>digital currency.</w:t>
        </w:r>
      </w:ins>
    </w:p>
    <w:p w:rsidR="000B7253" w:rsidRDefault="00F6048A">
      <w:pPr>
        <w:rPr>
          <w:ins w:id="609" w:author="PMUser" w:date="2020-04-19T13:18:00Z"/>
        </w:rPr>
      </w:pPr>
      <w:ins w:id="610" w:author="PMUser" w:date="2020-04-19T13:04:00Z">
        <w:r>
          <w:t xml:space="preserve">While </w:t>
        </w:r>
      </w:ins>
      <w:ins w:id="611" w:author="PMUser" w:date="2020-04-19T13:07:00Z">
        <w:r w:rsidR="00DE2B5F">
          <w:t>the prospect of cashless</w:t>
        </w:r>
      </w:ins>
      <w:ins w:id="612" w:author="PMUser" w:date="2020-04-19T13:09:00Z">
        <w:r w:rsidR="00DE2B5F">
          <w:t xml:space="preserve"> society</w:t>
        </w:r>
      </w:ins>
      <w:ins w:id="613" w:author="PMUser" w:date="2020-04-19T13:07:00Z">
        <w:r w:rsidR="008D6D54">
          <w:t xml:space="preserve"> </w:t>
        </w:r>
      </w:ins>
      <w:ins w:id="614" w:author="PMUser" w:date="2020-04-19T13:34:00Z">
        <w:r w:rsidR="008D6D54">
          <w:t xml:space="preserve">is </w:t>
        </w:r>
      </w:ins>
      <w:ins w:id="615" w:author="PMUser" w:date="2020-04-19T13:35:00Z">
        <w:r w:rsidR="008D6D54">
          <w:t>a</w:t>
        </w:r>
      </w:ins>
      <w:ins w:id="616" w:author="PMUser" w:date="2020-04-19T13:07:00Z">
        <w:r w:rsidR="00DE2B5F">
          <w:t>ttractive</w:t>
        </w:r>
      </w:ins>
      <w:ins w:id="617" w:author="PMUser" w:date="2020-04-19T13:35:00Z">
        <w:r w:rsidR="008D6D54">
          <w:t xml:space="preserve"> for governments</w:t>
        </w:r>
      </w:ins>
      <w:ins w:id="618" w:author="PMUser" w:date="2020-04-19T13:07:00Z">
        <w:r w:rsidR="00DE2B5F">
          <w:t xml:space="preserve"> in </w:t>
        </w:r>
      </w:ins>
      <w:ins w:id="619" w:author="PMUser" w:date="2020-04-19T13:10:00Z">
        <w:r w:rsidR="00DE2B5F">
          <w:t>making</w:t>
        </w:r>
      </w:ins>
      <w:ins w:id="620" w:author="PMUser" w:date="2020-04-19T13:07:00Z">
        <w:r w:rsidR="00DE2B5F">
          <w:t xml:space="preserve"> underworld</w:t>
        </w:r>
      </w:ins>
      <w:ins w:id="621" w:author="PMUser" w:date="2020-04-19T13:08:00Z">
        <w:r w:rsidR="00DE2B5F">
          <w:t xml:space="preserve"> crime </w:t>
        </w:r>
      </w:ins>
      <w:ins w:id="622" w:author="PMUser" w:date="2020-04-19T13:07:00Z">
        <w:r w:rsidR="00DE2B5F">
          <w:t>and corruption</w:t>
        </w:r>
      </w:ins>
      <w:ins w:id="623" w:author="PMUser" w:date="2020-04-19T13:10:00Z">
        <w:r w:rsidR="00DE2B5F">
          <w:t xml:space="preserve"> more difficult</w:t>
        </w:r>
      </w:ins>
      <w:ins w:id="624" w:author="PMUser" w:date="2020-04-19T13:08:00Z">
        <w:r w:rsidR="00DE2B5F">
          <w:t>, moving to digital currency could impact a significant</w:t>
        </w:r>
        <w:r w:rsidR="004461D3">
          <w:t xml:space="preserve"> proportion of the</w:t>
        </w:r>
      </w:ins>
      <w:ins w:id="625" w:author="PMUser" w:date="2020-04-19T14:40:00Z">
        <w:r w:rsidR="004461D3">
          <w:t xml:space="preserve"> population</w:t>
        </w:r>
      </w:ins>
      <w:ins w:id="626" w:author="PMUser" w:date="2020-04-19T13:15:00Z">
        <w:r w:rsidR="00DE2B5F">
          <w:t xml:space="preserve"> </w:t>
        </w:r>
        <w:r w:rsidR="008D6D54">
          <w:t>that rely on cash</w:t>
        </w:r>
      </w:ins>
      <w:ins w:id="627" w:author="PMUser" w:date="2020-04-19T13:35:00Z">
        <w:r w:rsidR="008D6D54">
          <w:t xml:space="preserve">. Sectors such as </w:t>
        </w:r>
      </w:ins>
      <w:ins w:id="628" w:author="PMUser" w:date="2020-04-19T13:10:00Z">
        <w:r w:rsidR="00DE2B5F">
          <w:t>hospitality</w:t>
        </w:r>
      </w:ins>
      <w:ins w:id="629" w:author="PMUser" w:date="2020-04-19T13:11:00Z">
        <w:r w:rsidR="00DE2B5F">
          <w:t>/restaurant</w:t>
        </w:r>
      </w:ins>
      <w:ins w:id="630" w:author="PMUser" w:date="2020-04-19T13:10:00Z">
        <w:r w:rsidR="00DE2B5F">
          <w:t xml:space="preserve"> workers that rely on tips</w:t>
        </w:r>
        <w:proofErr w:type="gramStart"/>
        <w:r w:rsidR="00DE2B5F">
          <w:t>,</w:t>
        </w:r>
      </w:ins>
      <w:ins w:id="631" w:author="PMUser" w:date="2020-04-19T13:36:00Z">
        <w:r w:rsidR="008D6D54">
          <w:t xml:space="preserve">  personal</w:t>
        </w:r>
        <w:proofErr w:type="gramEnd"/>
        <w:r w:rsidR="008D6D54">
          <w:t xml:space="preserve"> services that rely on privacy,</w:t>
        </w:r>
      </w:ins>
      <w:ins w:id="632" w:author="PMUser" w:date="2020-04-19T13:11:00Z">
        <w:r w:rsidR="00DE2B5F">
          <w:t xml:space="preserve"> charities and homeless </w:t>
        </w:r>
      </w:ins>
      <w:ins w:id="633" w:author="PMUser" w:date="2020-04-19T13:12:00Z">
        <w:r w:rsidR="00DE2B5F">
          <w:t xml:space="preserve">who ask for money on the street, </w:t>
        </w:r>
      </w:ins>
      <w:ins w:id="634" w:author="PMUser" w:date="2020-04-19T13:16:00Z">
        <w:r w:rsidR="000B7253">
          <w:t xml:space="preserve">the elderly and </w:t>
        </w:r>
      </w:ins>
      <w:ins w:id="635" w:author="PMUser" w:date="2020-04-19T13:17:00Z">
        <w:r w:rsidR="000B7253">
          <w:t>intellectually impaired</w:t>
        </w:r>
        <w:r w:rsidR="008D6D54">
          <w:t xml:space="preserve"> that struggle with technology</w:t>
        </w:r>
      </w:ins>
      <w:ins w:id="636" w:author="PMUser" w:date="2020-04-19T13:37:00Z">
        <w:r w:rsidR="008D6D54">
          <w:t xml:space="preserve"> </w:t>
        </w:r>
      </w:ins>
      <w:ins w:id="637" w:author="PMUser" w:date="2020-04-19T13:35:00Z">
        <w:r w:rsidR="008D6D54">
          <w:t>woul</w:t>
        </w:r>
      </w:ins>
      <w:ins w:id="638" w:author="PMUser" w:date="2020-04-19T13:37:00Z">
        <w:r w:rsidR="008D6D54">
          <w:t>d</w:t>
        </w:r>
      </w:ins>
      <w:ins w:id="639" w:author="PMUser" w:date="2020-04-19T15:04:00Z">
        <w:r w:rsidR="009F5A2E">
          <w:t xml:space="preserve"> all</w:t>
        </w:r>
      </w:ins>
      <w:ins w:id="640" w:author="PMUser" w:date="2020-04-19T13:37:00Z">
        <w:r w:rsidR="008D6D54">
          <w:t xml:space="preserve"> be affected</w:t>
        </w:r>
      </w:ins>
      <w:ins w:id="641" w:author="PMUser" w:date="2020-04-19T13:08:00Z">
        <w:r w:rsidR="00DE2B5F">
          <w:t>.</w:t>
        </w:r>
      </w:ins>
      <w:ins w:id="642" w:author="PMUser" w:date="2020-04-19T13:19:00Z">
        <w:r w:rsidR="000B7253">
          <w:t xml:space="preserve">  Also</w:t>
        </w:r>
        <w:r w:rsidR="008D6D54">
          <w:t xml:space="preserve"> small retailer</w:t>
        </w:r>
      </w:ins>
      <w:ins w:id="643" w:author="PMUser" w:date="2020-04-19T13:37:00Z">
        <w:r w:rsidR="008D6D54">
          <w:t>s</w:t>
        </w:r>
      </w:ins>
      <w:ins w:id="644" w:author="PMUser" w:date="2020-04-19T13:19:00Z">
        <w:r w:rsidR="000B7253">
          <w:t xml:space="preserve"> that currently operate on cash to</w:t>
        </w:r>
      </w:ins>
      <w:ins w:id="645" w:author="PMUser" w:date="2020-04-19T13:21:00Z">
        <w:r w:rsidR="000B7253">
          <w:t xml:space="preserve"> avoid</w:t>
        </w:r>
      </w:ins>
      <w:ins w:id="646" w:author="PMUser" w:date="2020-04-19T13:20:00Z">
        <w:r w:rsidR="000B7253">
          <w:t xml:space="preserve"> elect</w:t>
        </w:r>
        <w:r w:rsidR="004461D3">
          <w:t>ronic payment processing fees</w:t>
        </w:r>
      </w:ins>
      <w:ins w:id="647" w:author="PMUser" w:date="2020-04-19T13:37:00Z">
        <w:r w:rsidR="008D6D54">
          <w:t xml:space="preserve"> would face increased overheads.</w:t>
        </w:r>
      </w:ins>
      <w:ins w:id="648" w:author="PMUser" w:date="2020-04-19T13:21:00Z">
        <w:r w:rsidR="000B7253">
          <w:t xml:space="preserve"> (</w:t>
        </w:r>
        <w:r w:rsidR="0043473E">
          <w:fldChar w:fldCharType="begin"/>
        </w:r>
        <w:r w:rsidR="000B7253">
          <w:instrText xml:space="preserve"> HYPERLINK "https://www.vox.com/2017/7/24/16021630/cash-payments-cashless-mobile-inequity-square-apple-pay-venmo-amazon" </w:instrText>
        </w:r>
        <w:r w:rsidR="0043473E">
          <w:fldChar w:fldCharType="separate"/>
        </w:r>
        <w:r w:rsidR="000B7253">
          <w:rPr>
            <w:rStyle w:val="Hyperlink"/>
          </w:rPr>
          <w:t>https://www.vox.com/2017/7/24/16021630/cash-payments-cashless-mobile-inequity-square-apple-pay-venmo-amazon</w:t>
        </w:r>
        <w:r w:rsidR="0043473E">
          <w:fldChar w:fldCharType="end"/>
        </w:r>
        <w:r w:rsidR="000B7253">
          <w:t>)</w:t>
        </w:r>
      </w:ins>
    </w:p>
    <w:p w:rsidR="00DD17E3" w:rsidRDefault="00DD17E3" w:rsidP="00DD17E3">
      <w:pPr>
        <w:rPr>
          <w:ins w:id="649" w:author="PMUser" w:date="2020-04-19T14:58:00Z"/>
        </w:rPr>
      </w:pPr>
      <w:ins w:id="650" w:author="PMUser" w:date="2020-04-19T14:50:00Z">
        <w:r>
          <w:t xml:space="preserve">Other affects </w:t>
        </w:r>
      </w:ins>
      <w:ins w:id="651" w:author="PMUser" w:date="2020-04-19T14:51:00Z">
        <w:r w:rsidR="009F5A2E">
          <w:t xml:space="preserve">may be positive such as new </w:t>
        </w:r>
      </w:ins>
      <w:ins w:id="652" w:author="PMUser" w:date="2020-04-19T15:05:00Z">
        <w:r w:rsidR="009F5A2E">
          <w:t>jobs</w:t>
        </w:r>
      </w:ins>
      <w:ins w:id="653" w:author="PMUser" w:date="2020-04-19T14:55:00Z">
        <w:r>
          <w:t xml:space="preserve"> as private sector looks </w:t>
        </w:r>
      </w:ins>
      <w:ins w:id="654" w:author="PMUser" w:date="2020-04-19T14:56:00Z">
        <w:r>
          <w:t>f</w:t>
        </w:r>
      </w:ins>
      <w:ins w:id="655" w:author="PMUser" w:date="2020-04-19T14:55:00Z">
        <w:r>
          <w:t>or opportunities to capitalise on the technology,</w:t>
        </w:r>
      </w:ins>
      <w:ins w:id="656" w:author="PMUser" w:date="2020-04-19T14:56:00Z">
        <w:r>
          <w:t xml:space="preserve"> new uses cases </w:t>
        </w:r>
      </w:ins>
      <w:ins w:id="657" w:author="PMUser" w:date="2020-04-19T14:57:00Z">
        <w:r>
          <w:t>appear</w:t>
        </w:r>
      </w:ins>
      <w:ins w:id="658" w:author="PMUser" w:date="2020-04-19T14:58:00Z">
        <w:r>
          <w:t xml:space="preserve"> such as digital finance and investments</w:t>
        </w:r>
      </w:ins>
      <w:ins w:id="659" w:author="PMUser" w:date="2020-04-19T14:52:00Z">
        <w:r>
          <w:t>.</w:t>
        </w:r>
      </w:ins>
      <w:ins w:id="660" w:author="PMUser" w:date="2020-04-19T14:58:00Z">
        <w:r>
          <w:t xml:space="preserve"> </w:t>
        </w:r>
      </w:ins>
      <w:ins w:id="661" w:author="PMUser" w:date="2020-04-19T15:05:00Z">
        <w:r w:rsidR="009F5A2E">
          <w:t xml:space="preserve"> For example, i</w:t>
        </w:r>
      </w:ins>
      <w:ins w:id="662" w:author="PMUser" w:date="2020-04-19T14:58:00Z">
        <w:r>
          <w:t xml:space="preserve">n future we may see contract settlements handled with </w:t>
        </w:r>
        <w:proofErr w:type="spellStart"/>
        <w:r>
          <w:t>cryptocurrency</w:t>
        </w:r>
        <w:proofErr w:type="spellEnd"/>
        <w:r>
          <w:t xml:space="preserve"> </w:t>
        </w:r>
      </w:ins>
      <w:ins w:id="663" w:author="PMUser" w:date="2020-04-19T14:59:00Z">
        <w:r>
          <w:t>‘</w:t>
        </w:r>
      </w:ins>
      <w:ins w:id="664" w:author="PMUser" w:date="2020-04-19T14:58:00Z">
        <w:r>
          <w:t>smart</w:t>
        </w:r>
      </w:ins>
      <w:ins w:id="665" w:author="PMUser" w:date="2020-04-19T14:59:00Z">
        <w:r>
          <w:t>’</w:t>
        </w:r>
      </w:ins>
      <w:ins w:id="666" w:author="PMUser" w:date="2020-04-19T14:58:00Z">
        <w:r>
          <w:t xml:space="preserve"> contracts, decentralising </w:t>
        </w:r>
      </w:ins>
      <w:ins w:id="667" w:author="PMUser" w:date="2020-04-19T14:59:00Z">
        <w:r>
          <w:t xml:space="preserve">control </w:t>
        </w:r>
      </w:ins>
      <w:ins w:id="668" w:author="PMUser" w:date="2020-04-19T14:58:00Z">
        <w:r>
          <w:t>and removing any part</w:t>
        </w:r>
      </w:ins>
      <w:ins w:id="669" w:author="PMUser" w:date="2020-04-19T14:59:00Z">
        <w:r>
          <w:t>y’s</w:t>
        </w:r>
      </w:ins>
      <w:ins w:id="670" w:author="PMUser" w:date="2020-04-19T14:58:00Z">
        <w:r>
          <w:t xml:space="preserve"> ability to reneg</w:t>
        </w:r>
      </w:ins>
      <w:ins w:id="671" w:author="PMUser" w:date="2020-04-19T15:00:00Z">
        <w:r w:rsidR="003A5B14">
          <w:t>e</w:t>
        </w:r>
      </w:ins>
      <w:ins w:id="672" w:author="PMUser" w:date="2020-04-19T14:58:00Z">
        <w:r>
          <w:t xml:space="preserve">. </w:t>
        </w:r>
      </w:ins>
    </w:p>
    <w:p w:rsidR="00B27093" w:rsidRDefault="00B27093" w:rsidP="00B27093">
      <w:pPr>
        <w:rPr>
          <w:ins w:id="673" w:author="PMUser" w:date="2020-04-19T15:40:00Z"/>
        </w:rPr>
      </w:pPr>
      <w:moveToRangeStart w:id="674" w:author="PMUser" w:date="2020-04-19T15:08:00Z" w:name="move38201314"/>
      <w:moveTo w:id="675" w:author="PMUser" w:date="2020-04-19T15:08:00Z">
        <w:r>
          <w:t xml:space="preserve">The true affect of </w:t>
        </w:r>
      </w:moveTo>
      <w:ins w:id="676" w:author="PMUser" w:date="2020-04-19T15:41:00Z">
        <w:r w:rsidR="00BD2A7B">
          <w:t xml:space="preserve">all </w:t>
        </w:r>
      </w:ins>
      <w:moveTo w:id="677" w:author="PMUser" w:date="2020-04-19T15:08:00Z">
        <w:r>
          <w:t>this on an individual</w:t>
        </w:r>
      </w:moveTo>
      <w:ins w:id="678" w:author="PMUser" w:date="2020-04-19T15:41:00Z">
        <w:r w:rsidR="00BD2A7B">
          <w:t xml:space="preserve"> in the future</w:t>
        </w:r>
      </w:ins>
      <w:moveTo w:id="679" w:author="PMUser" w:date="2020-04-19T15:08:00Z">
        <w:r>
          <w:t xml:space="preserve"> will most likely come down to </w:t>
        </w:r>
      </w:moveTo>
      <w:ins w:id="680" w:author="PMUser" w:date="2020-04-19T15:09:00Z">
        <w:r>
          <w:t xml:space="preserve">deciding </w:t>
        </w:r>
      </w:ins>
      <w:ins w:id="681" w:author="PMUser" w:date="2020-04-19T15:11:00Z">
        <w:r>
          <w:t>how much of their</w:t>
        </w:r>
      </w:ins>
      <w:ins w:id="682" w:author="PMUser" w:date="2020-04-19T15:12:00Z">
        <w:r>
          <w:t xml:space="preserve"> wealth and finances to</w:t>
        </w:r>
      </w:ins>
      <w:ins w:id="683" w:author="PMUser" w:date="2020-04-19T15:11:00Z">
        <w:r>
          <w:t xml:space="preserve"> store where, which will be </w:t>
        </w:r>
      </w:ins>
      <w:moveTo w:id="684" w:author="PMUser" w:date="2020-04-19T15:08:00Z">
        <w:r>
          <w:t>a trade off of privacy</w:t>
        </w:r>
        <w:del w:id="685" w:author="PMUser" w:date="2020-04-19T15:12:00Z">
          <w:r w:rsidDel="00B27093">
            <w:delText xml:space="preserve"> </w:delText>
          </w:r>
        </w:del>
        <w:del w:id="686" w:author="PMUser" w:date="2020-04-19T15:11:00Z">
          <w:r w:rsidDel="00B27093">
            <w:delText>by</w:delText>
          </w:r>
        </w:del>
        <w:r>
          <w:t xml:space="preserve"> using a government backed </w:t>
        </w:r>
        <w:proofErr w:type="spellStart"/>
        <w:r>
          <w:t>blockchain</w:t>
        </w:r>
      </w:moveTo>
      <w:proofErr w:type="spellEnd"/>
      <w:ins w:id="687" w:author="PMUser" w:date="2020-04-19T15:09:00Z">
        <w:r>
          <w:t>,</w:t>
        </w:r>
      </w:ins>
      <w:moveTo w:id="688" w:author="PMUser" w:date="2020-04-19T15:08:00Z">
        <w:r>
          <w:t xml:space="preserve"> and</w:t>
        </w:r>
      </w:moveTo>
      <w:ins w:id="689" w:author="PMUser" w:date="2020-04-19T15:08:00Z">
        <w:r>
          <w:t xml:space="preserve"> </w:t>
        </w:r>
      </w:ins>
      <w:moveTo w:id="690" w:author="PMUser" w:date="2020-04-19T15:08:00Z">
        <w:del w:id="691" w:author="PMUser" w:date="2020-04-19T15:16:00Z">
          <w:r w:rsidDel="00B27093">
            <w:delText xml:space="preserve"> </w:delText>
          </w:r>
        </w:del>
        <w:proofErr w:type="spellStart"/>
        <w:r>
          <w:t>cryptocurrency</w:t>
        </w:r>
        <w:proofErr w:type="spellEnd"/>
        <w:r>
          <w:t xml:space="preserve"> where</w:t>
        </w:r>
      </w:moveTo>
      <w:ins w:id="692" w:author="PMUser" w:date="2020-04-19T15:16:00Z">
        <w:r>
          <w:t xml:space="preserve"> people</w:t>
        </w:r>
      </w:ins>
      <w:moveTo w:id="693" w:author="PMUser" w:date="2020-04-19T15:08:00Z">
        <w:del w:id="694" w:author="PMUser" w:date="2020-04-19T15:16:00Z">
          <w:r w:rsidDel="00B27093">
            <w:delText xml:space="preserve"> the</w:delText>
          </w:r>
        </w:del>
        <w:del w:id="695" w:author="PMUser" w:date="2020-04-19T15:12:00Z">
          <w:r w:rsidDel="00B27093">
            <w:delText>y</w:delText>
          </w:r>
        </w:del>
        <w:r>
          <w:t xml:space="preserve"> have </w:t>
        </w:r>
        <w:del w:id="696" w:author="PMUser" w:date="2020-04-19T15:16:00Z">
          <w:r w:rsidDel="00B27093">
            <w:delText>complete</w:delText>
          </w:r>
        </w:del>
        <w:r>
          <w:t xml:space="preserve"> </w:t>
        </w:r>
      </w:moveTo>
      <w:ins w:id="697" w:author="PMUser" w:date="2020-04-19T15:16:00Z">
        <w:r>
          <w:t xml:space="preserve">independent </w:t>
        </w:r>
      </w:ins>
      <w:ins w:id="698" w:author="PMUser" w:date="2020-04-19T15:09:00Z">
        <w:r>
          <w:t xml:space="preserve">control and </w:t>
        </w:r>
      </w:ins>
      <w:moveTo w:id="699" w:author="PMUser" w:date="2020-04-19T15:08:00Z">
        <w:r>
          <w:t>oversight</w:t>
        </w:r>
      </w:moveTo>
      <w:ins w:id="700" w:author="PMUser" w:date="2020-04-19T15:10:00Z">
        <w:r>
          <w:t xml:space="preserve"> while</w:t>
        </w:r>
      </w:ins>
      <w:moveTo w:id="701" w:author="PMUser" w:date="2020-04-19T15:08:00Z">
        <w:r>
          <w:t xml:space="preserve"> </w:t>
        </w:r>
      </w:moveTo>
      <w:ins w:id="702" w:author="PMUser" w:date="2020-04-19T15:13:00Z">
        <w:r>
          <w:t>subject to volatile markets and fluctuation.</w:t>
        </w:r>
      </w:ins>
    </w:p>
    <w:p w:rsidR="00BD2A7B" w:rsidRDefault="00BD2A7B" w:rsidP="00B27093">
      <w:pPr>
        <w:rPr>
          <w:ins w:id="703" w:author="PMUser" w:date="2020-04-19T15:40:00Z"/>
        </w:rPr>
      </w:pPr>
    </w:p>
    <w:p w:rsidR="00BD2A7B" w:rsidRDefault="00BD2A7B" w:rsidP="00B27093">
      <w:pPr>
        <w:rPr>
          <w:ins w:id="704" w:author="PMUser" w:date="2020-04-19T15:40:00Z"/>
        </w:rPr>
      </w:pPr>
      <w:ins w:id="705" w:author="PMUser" w:date="2020-04-19T15:40:00Z">
        <w:r>
          <w:t>ENDS HERE – below are outtakes.</w:t>
        </w:r>
      </w:ins>
    </w:p>
    <w:p w:rsidR="00BD2A7B" w:rsidRDefault="00BD2A7B" w:rsidP="00B27093">
      <w:pPr>
        <w:rPr>
          <w:ins w:id="706" w:author="PMUser" w:date="2020-04-19T15:15:00Z"/>
        </w:rPr>
      </w:pPr>
    </w:p>
    <w:p w:rsidR="00B27093" w:rsidDel="00BD2A7B" w:rsidRDefault="00B27093" w:rsidP="00B27093">
      <w:pPr>
        <w:rPr>
          <w:del w:id="707" w:author="PMUser" w:date="2020-04-19T15:39:00Z"/>
        </w:rPr>
      </w:pPr>
      <w:moveTo w:id="708" w:author="PMUser" w:date="2020-04-19T15:08:00Z">
        <w:del w:id="709" w:author="PMUser" w:date="2020-04-19T15:39:00Z">
          <w:r w:rsidDel="00BD2A7B">
            <w:delText>but will not be subject to such volatile markets and fluctuations and where a person’s funds will be more secure whilst be transferred and stored.</w:delText>
          </w:r>
        </w:del>
      </w:moveTo>
    </w:p>
    <w:moveToRangeEnd w:id="674"/>
    <w:p w:rsidR="00BD2A7B" w:rsidRDefault="00C83A0A">
      <w:pPr>
        <w:rPr>
          <w:ins w:id="710" w:author="PMUser" w:date="2020-04-19T15:39:00Z"/>
        </w:rPr>
      </w:pPr>
      <w:del w:id="711" w:author="PMUser" w:date="2020-04-19T15:28:00Z">
        <w:r w:rsidDel="00684791">
          <w:lastRenderedPageBreak/>
          <w:delText xml:space="preserve">Cryptocurrencies are incredibly volatile in terms of rapidly changing values which makes clear and accurate forecasting models hard to create. </w:delText>
        </w:r>
      </w:del>
      <w:del w:id="712" w:author="PMUser" w:date="2020-04-19T15:39:00Z">
        <w:r w:rsidDel="00BD2A7B">
          <w:delText xml:space="preserve">The emergence of thousands of Altcoins </w:delText>
        </w:r>
        <w:r w:rsidR="00B25A6A" w:rsidDel="00BD2A7B">
          <w:delText xml:space="preserve">in the tradable marketplace that have a low market cap are at risk of “pump and dump” attacks which creates distrust in the system. A pump and dump scheme will operate similarly to a pyramid scheme. A group of traders will identify an Altcoin and drum up support for it online to potential buyers who are unaware of the scheme. Trading of the Altcoin will then increase at a massive amount and create an incredibly sharp rise in the coin to the point where the group will sell off causing a massive downfall in value and leaving many with large losses. </w:delText>
        </w:r>
      </w:del>
    </w:p>
    <w:p w:rsidR="00C83A0A" w:rsidRDefault="00B25A6A">
      <w:moveFromRangeStart w:id="713" w:author="PMUser" w:date="2020-04-19T14:49:00Z" w:name="move38200164"/>
      <w:moveFrom w:id="714" w:author="PMUser" w:date="2020-04-19T14:49:00Z">
        <w:r w:rsidDel="00DD17E3">
          <w:t xml:space="preserve">These sorts of things </w:t>
        </w:r>
        <w:r w:rsidR="007D2D5E" w:rsidDel="00DD17E3">
          <w:t>are</w:t>
        </w:r>
        <w:r w:rsidDel="00DD17E3">
          <w:t xml:space="preserve"> why a lot of the public are apprehensive about cryptocurrencies becoming the normal way of paying for items.</w:t>
        </w:r>
        <w:r w:rsidR="00F162DA" w:rsidDel="00DD17E3">
          <w:t xml:space="preserve"> Individuals want to know then when they go to sleep at night that the amount of money, they have in their wallet will be worth the same when they wake up in the morning. </w:t>
        </w:r>
      </w:moveFrom>
      <w:moveFromRangeEnd w:id="713"/>
    </w:p>
    <w:p w:rsidR="00B27093" w:rsidRDefault="00F162DA">
      <w:pPr>
        <w:rPr>
          <w:ins w:id="715" w:author="PMUser" w:date="2020-04-19T15:08:00Z"/>
        </w:rPr>
      </w:pPr>
      <w:moveFromRangeStart w:id="716" w:author="PMUser" w:date="2020-04-19T15:08:00Z" w:name="move38201314"/>
      <w:moveFrom w:id="717" w:author="PMUser" w:date="2020-04-19T15:08:00Z">
        <w:r w:rsidDel="00B27093">
          <w:t>The true affect of this on an individual will most likely come down to a trade off of privacy by using a government backed blockchain and cryptocurrency where they have complete oversight but will not be subject to such volatile markets and fluctuations and where a person’s funds will be more secure whilst be transferred and stored.</w:t>
        </w:r>
      </w:moveFrom>
      <w:moveFromRangeEnd w:id="716"/>
    </w:p>
    <w:p w:rsidR="001E47D1" w:rsidDel="00BD2A7B" w:rsidRDefault="001E47D1">
      <w:pPr>
        <w:rPr>
          <w:del w:id="718" w:author="PMUser" w:date="2020-04-19T15:39:00Z"/>
        </w:rPr>
      </w:pPr>
    </w:p>
    <w:p w:rsidR="006F6583" w:rsidRDefault="006F6583"/>
    <w:p w:rsidR="00824DDC" w:rsidRDefault="00F5254A">
      <w:pPr>
        <w:rPr>
          <w:u w:val="single"/>
        </w:rPr>
      </w:pPr>
      <w:r>
        <w:rPr>
          <w:u w:val="single"/>
        </w:rPr>
        <w:t>Bibliography</w:t>
      </w:r>
    </w:p>
    <w:p w:rsidR="00F5254A" w:rsidRDefault="00F5254A">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J. </w:t>
      </w:r>
      <w:proofErr w:type="spellStart"/>
      <w:r>
        <w:rPr>
          <w:rFonts w:ascii="Arial" w:hAnsi="Arial" w:cs="Arial"/>
          <w:color w:val="000000"/>
          <w:sz w:val="20"/>
          <w:szCs w:val="20"/>
          <w:shd w:val="clear" w:color="auto" w:fill="FFFFFF"/>
        </w:rPr>
        <w:t>Frankenfield</w:t>
      </w:r>
      <w:proofErr w:type="spellEnd"/>
      <w:r>
        <w:rPr>
          <w:rFonts w:ascii="Arial" w:hAnsi="Arial" w:cs="Arial"/>
          <w:color w:val="000000"/>
          <w:sz w:val="20"/>
          <w:szCs w:val="20"/>
          <w:shd w:val="clear" w:color="auto" w:fill="FFFFFF"/>
        </w:rPr>
        <w:t>,</w:t>
      </w:r>
      <w:r w:rsidR="00AF53DE">
        <w:rPr>
          <w:rFonts w:ascii="Arial" w:hAnsi="Arial" w:cs="Arial"/>
          <w:color w:val="000000"/>
          <w:sz w:val="20"/>
          <w:szCs w:val="20"/>
          <w:shd w:val="clear" w:color="auto" w:fill="FFFFFF"/>
        </w:rPr>
        <w:t xml:space="preserve"> November 3 2019</w:t>
      </w:r>
      <w:r>
        <w:rPr>
          <w:rFonts w:ascii="Arial" w:hAnsi="Arial" w:cs="Arial"/>
          <w:color w:val="000000"/>
          <w:sz w:val="20"/>
          <w:szCs w:val="20"/>
          <w:shd w:val="clear" w:color="auto" w:fill="FFFFFF"/>
        </w:rPr>
        <w:t xml:space="preserve"> "Cryptocurrency", </w:t>
      </w:r>
      <w:r>
        <w:rPr>
          <w:rFonts w:ascii="Arial" w:hAnsi="Arial" w:cs="Arial"/>
          <w:i/>
          <w:iCs/>
          <w:color w:val="000000"/>
          <w:sz w:val="20"/>
          <w:szCs w:val="20"/>
          <w:shd w:val="clear" w:color="auto" w:fill="FFFFFF"/>
        </w:rPr>
        <w:t>Investopedia</w:t>
      </w:r>
      <w:r>
        <w:rPr>
          <w:rFonts w:ascii="Arial" w:hAnsi="Arial" w:cs="Arial"/>
          <w:color w:val="000000"/>
          <w:sz w:val="20"/>
          <w:szCs w:val="20"/>
          <w:shd w:val="clear" w:color="auto" w:fill="FFFFFF"/>
        </w:rPr>
        <w:t xml:space="preserve">, 2019. [Online]. Available: </w:t>
      </w:r>
      <w:hyperlink r:id="rId4" w:history="1">
        <w:r w:rsidR="00AF53DE" w:rsidRPr="00AA5ACC">
          <w:rPr>
            <w:rStyle w:val="Hyperlink"/>
            <w:rFonts w:ascii="Arial" w:hAnsi="Arial" w:cs="Arial"/>
            <w:sz w:val="20"/>
            <w:szCs w:val="20"/>
            <w:shd w:val="clear" w:color="auto" w:fill="FFFFFF"/>
          </w:rPr>
          <w:t>https://www.investopedia.com/terms/c/cryptocurrency.asp</w:t>
        </w:r>
      </w:hyperlink>
    </w:p>
    <w:p w:rsidR="00AF53DE" w:rsidRDefault="00AF53DE">
      <w:r>
        <w:rPr>
          <w:rFonts w:ascii="Arial" w:hAnsi="Arial" w:cs="Arial"/>
          <w:color w:val="000000"/>
          <w:sz w:val="20"/>
          <w:szCs w:val="20"/>
          <w:shd w:val="clear" w:color="auto" w:fill="FFFFFF"/>
        </w:rPr>
        <w:t xml:space="preserve">D. </w:t>
      </w:r>
      <w:proofErr w:type="spellStart"/>
      <w:r>
        <w:rPr>
          <w:rFonts w:ascii="Arial" w:hAnsi="Arial" w:cs="Arial"/>
          <w:color w:val="000000"/>
          <w:sz w:val="20"/>
          <w:szCs w:val="20"/>
          <w:shd w:val="clear" w:color="auto" w:fill="FFFFFF"/>
        </w:rPr>
        <w:t>Biczok</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 xml:space="preserve">The Future of </w:t>
      </w:r>
      <w:proofErr w:type="spellStart"/>
      <w:r>
        <w:rPr>
          <w:rFonts w:ascii="Arial" w:hAnsi="Arial" w:cs="Arial"/>
          <w:i/>
          <w:iCs/>
          <w:color w:val="000000"/>
          <w:sz w:val="20"/>
          <w:szCs w:val="20"/>
          <w:shd w:val="clear" w:color="auto" w:fill="FFFFFF"/>
        </w:rPr>
        <w:t>Bitcoin</w:t>
      </w:r>
      <w:proofErr w:type="spellEnd"/>
      <w:r>
        <w:rPr>
          <w:rFonts w:ascii="Arial" w:hAnsi="Arial" w:cs="Arial"/>
          <w:i/>
          <w:iCs/>
          <w:color w:val="000000"/>
          <w:sz w:val="20"/>
          <w:szCs w:val="20"/>
          <w:shd w:val="clear" w:color="auto" w:fill="FFFFFF"/>
        </w:rPr>
        <w:t xml:space="preserve"> and The Blockchain Technology</w:t>
      </w:r>
      <w:r>
        <w:rPr>
          <w:rFonts w:ascii="Arial" w:hAnsi="Arial" w:cs="Arial"/>
          <w:color w:val="000000"/>
          <w:sz w:val="20"/>
          <w:szCs w:val="20"/>
          <w:shd w:val="clear" w:color="auto" w:fill="FFFFFF"/>
        </w:rPr>
        <w:t xml:space="preserve">, 1st ed. Luxembourg, 2018, pp. </w:t>
      </w:r>
      <w:r w:rsidR="00F47AC3">
        <w:rPr>
          <w:rFonts w:ascii="Arial" w:hAnsi="Arial" w:cs="Arial"/>
          <w:color w:val="000000"/>
          <w:sz w:val="20"/>
          <w:szCs w:val="20"/>
          <w:shd w:val="clear" w:color="auto" w:fill="FFFFFF"/>
        </w:rPr>
        <w:t xml:space="preserve">15, 16, 18, </w:t>
      </w:r>
      <w:bookmarkStart w:id="719" w:name="_GoBack"/>
      <w:bookmarkEnd w:id="719"/>
      <w:r>
        <w:rPr>
          <w:rFonts w:ascii="Arial" w:hAnsi="Arial" w:cs="Arial"/>
          <w:color w:val="000000"/>
          <w:sz w:val="20"/>
          <w:szCs w:val="20"/>
          <w:shd w:val="clear" w:color="auto" w:fill="FFFFFF"/>
        </w:rPr>
        <w:t xml:space="preserve">23, 24, 25. Available: </w:t>
      </w:r>
      <w:hyperlink r:id="rId5" w:history="1">
        <w:r>
          <w:rPr>
            <w:rStyle w:val="Hyperlink"/>
          </w:rPr>
          <w:t>http://investas.lu/CMS/images/PDFs/Biczok_Master_Thesis.pdf</w:t>
        </w:r>
      </w:hyperlink>
    </w:p>
    <w:p w:rsidR="00AF53DE" w:rsidRDefault="00AF53DE">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N. </w:t>
      </w:r>
      <w:proofErr w:type="spellStart"/>
      <w:r>
        <w:rPr>
          <w:rFonts w:ascii="Arial" w:hAnsi="Arial" w:cs="Arial"/>
          <w:color w:val="000000"/>
          <w:sz w:val="20"/>
          <w:szCs w:val="20"/>
          <w:shd w:val="clear" w:color="auto" w:fill="FFFFFF"/>
        </w:rPr>
        <w:t>Reiff</w:t>
      </w:r>
      <w:proofErr w:type="spellEnd"/>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Blockchain</w:t>
      </w:r>
      <w:proofErr w:type="spellEnd"/>
      <w:r>
        <w:rPr>
          <w:rFonts w:ascii="Arial" w:hAnsi="Arial" w:cs="Arial"/>
          <w:color w:val="000000"/>
          <w:sz w:val="20"/>
          <w:szCs w:val="20"/>
          <w:shd w:val="clear" w:color="auto" w:fill="FFFFFF"/>
        </w:rPr>
        <w:t xml:space="preserve"> Explained", </w:t>
      </w:r>
      <w:proofErr w:type="spellStart"/>
      <w:r>
        <w:rPr>
          <w:rFonts w:ascii="Arial" w:hAnsi="Arial" w:cs="Arial"/>
          <w:i/>
          <w:iCs/>
          <w:color w:val="000000"/>
          <w:sz w:val="20"/>
          <w:szCs w:val="20"/>
          <w:shd w:val="clear" w:color="auto" w:fill="FFFFFF"/>
        </w:rPr>
        <w:t>Investopedia</w:t>
      </w:r>
      <w:proofErr w:type="spellEnd"/>
      <w:r>
        <w:rPr>
          <w:rFonts w:ascii="Arial" w:hAnsi="Arial" w:cs="Arial"/>
          <w:color w:val="000000"/>
          <w:sz w:val="20"/>
          <w:szCs w:val="20"/>
          <w:shd w:val="clear" w:color="auto" w:fill="FFFFFF"/>
        </w:rPr>
        <w:t xml:space="preserve">, 2020. [Online]. Available: </w:t>
      </w:r>
      <w:hyperlink r:id="rId6" w:history="1">
        <w:r w:rsidRPr="00AA5ACC">
          <w:rPr>
            <w:rStyle w:val="Hyperlink"/>
            <w:rFonts w:ascii="Arial" w:hAnsi="Arial" w:cs="Arial"/>
            <w:sz w:val="20"/>
            <w:szCs w:val="20"/>
            <w:shd w:val="clear" w:color="auto" w:fill="FFFFFF"/>
          </w:rPr>
          <w:t>https://www.investopedia.com/terms/b/blockchain.asp</w:t>
        </w:r>
      </w:hyperlink>
    </w:p>
    <w:p w:rsidR="00AF53DE" w:rsidRDefault="00AF53DE">
      <w:pPr>
        <w:rPr>
          <w:rFonts w:ascii="Arial" w:hAnsi="Arial" w:cs="Arial"/>
          <w:color w:val="000000"/>
          <w:sz w:val="20"/>
          <w:szCs w:val="20"/>
          <w:shd w:val="clear" w:color="auto" w:fill="FFFFFF"/>
        </w:rPr>
      </w:pPr>
    </w:p>
    <w:p w:rsidR="00AF53DE" w:rsidRPr="00F5254A" w:rsidRDefault="00AF53DE"/>
    <w:sectPr w:rsidR="00AF53DE" w:rsidRPr="00F5254A" w:rsidSect="004668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characterSpacingControl w:val="doNotCompress"/>
  <w:compat/>
  <w:rsids>
    <w:rsidRoot w:val="00205681"/>
    <w:rsid w:val="00010B6D"/>
    <w:rsid w:val="0001447B"/>
    <w:rsid w:val="0003178B"/>
    <w:rsid w:val="000850C0"/>
    <w:rsid w:val="000A7031"/>
    <w:rsid w:val="000B7253"/>
    <w:rsid w:val="000D3739"/>
    <w:rsid w:val="000F5AC6"/>
    <w:rsid w:val="00152993"/>
    <w:rsid w:val="00163BC4"/>
    <w:rsid w:val="00171014"/>
    <w:rsid w:val="001D3CE0"/>
    <w:rsid w:val="001E47D1"/>
    <w:rsid w:val="00205681"/>
    <w:rsid w:val="00237B2C"/>
    <w:rsid w:val="00271C78"/>
    <w:rsid w:val="002C0407"/>
    <w:rsid w:val="002D59CC"/>
    <w:rsid w:val="002E1569"/>
    <w:rsid w:val="003116D8"/>
    <w:rsid w:val="003450E3"/>
    <w:rsid w:val="003543B9"/>
    <w:rsid w:val="00357C9F"/>
    <w:rsid w:val="0039577F"/>
    <w:rsid w:val="003A5B14"/>
    <w:rsid w:val="003E7BDF"/>
    <w:rsid w:val="0043473E"/>
    <w:rsid w:val="004461D3"/>
    <w:rsid w:val="0046688E"/>
    <w:rsid w:val="004A60BE"/>
    <w:rsid w:val="0050722A"/>
    <w:rsid w:val="005239D3"/>
    <w:rsid w:val="00533BA6"/>
    <w:rsid w:val="0055221B"/>
    <w:rsid w:val="005A2AFF"/>
    <w:rsid w:val="006013EE"/>
    <w:rsid w:val="00604E98"/>
    <w:rsid w:val="00610430"/>
    <w:rsid w:val="00662A69"/>
    <w:rsid w:val="00672A7E"/>
    <w:rsid w:val="00684791"/>
    <w:rsid w:val="006B2A6F"/>
    <w:rsid w:val="006B3FF2"/>
    <w:rsid w:val="006C038C"/>
    <w:rsid w:val="006F6583"/>
    <w:rsid w:val="0074508C"/>
    <w:rsid w:val="00786CC9"/>
    <w:rsid w:val="007A122F"/>
    <w:rsid w:val="007B279B"/>
    <w:rsid w:val="007D2D5E"/>
    <w:rsid w:val="008219DA"/>
    <w:rsid w:val="00824DDC"/>
    <w:rsid w:val="00840737"/>
    <w:rsid w:val="00887947"/>
    <w:rsid w:val="008D6D54"/>
    <w:rsid w:val="0091173B"/>
    <w:rsid w:val="00965E81"/>
    <w:rsid w:val="00994C2D"/>
    <w:rsid w:val="009B21FB"/>
    <w:rsid w:val="009C47DD"/>
    <w:rsid w:val="009F5A2E"/>
    <w:rsid w:val="00A55607"/>
    <w:rsid w:val="00A57B60"/>
    <w:rsid w:val="00A974D7"/>
    <w:rsid w:val="00AF53DE"/>
    <w:rsid w:val="00B25A6A"/>
    <w:rsid w:val="00B27093"/>
    <w:rsid w:val="00BA0FEC"/>
    <w:rsid w:val="00BC3FD7"/>
    <w:rsid w:val="00BD2A7B"/>
    <w:rsid w:val="00BD6D74"/>
    <w:rsid w:val="00BE0199"/>
    <w:rsid w:val="00C05942"/>
    <w:rsid w:val="00C13837"/>
    <w:rsid w:val="00C83A0A"/>
    <w:rsid w:val="00C87339"/>
    <w:rsid w:val="00CC09BC"/>
    <w:rsid w:val="00D43F8B"/>
    <w:rsid w:val="00D620B3"/>
    <w:rsid w:val="00D72121"/>
    <w:rsid w:val="00D767EB"/>
    <w:rsid w:val="00D900A7"/>
    <w:rsid w:val="00DB4FAB"/>
    <w:rsid w:val="00DB5253"/>
    <w:rsid w:val="00DC3F92"/>
    <w:rsid w:val="00DD17E3"/>
    <w:rsid w:val="00DE2B5F"/>
    <w:rsid w:val="00DF70B3"/>
    <w:rsid w:val="00EA59E2"/>
    <w:rsid w:val="00ED0ED0"/>
    <w:rsid w:val="00EF36C6"/>
    <w:rsid w:val="00F15AA7"/>
    <w:rsid w:val="00F162DA"/>
    <w:rsid w:val="00F47AC3"/>
    <w:rsid w:val="00F5254A"/>
    <w:rsid w:val="00F6048A"/>
    <w:rsid w:val="00F674EC"/>
    <w:rsid w:val="00F8646A"/>
    <w:rsid w:val="00FA2E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8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81"/>
    <w:pPr>
      <w:ind w:left="720"/>
      <w:contextualSpacing/>
    </w:pPr>
  </w:style>
  <w:style w:type="character" w:styleId="Hyperlink">
    <w:name w:val="Hyperlink"/>
    <w:basedOn w:val="DefaultParagraphFont"/>
    <w:uiPriority w:val="99"/>
    <w:unhideWhenUsed/>
    <w:rsid w:val="00AF53DE"/>
    <w:rPr>
      <w:color w:val="0000FF" w:themeColor="hyperlink"/>
      <w:u w:val="single"/>
    </w:rPr>
  </w:style>
  <w:style w:type="character" w:customStyle="1" w:styleId="UnresolvedMention">
    <w:name w:val="Unresolved Mention"/>
    <w:basedOn w:val="DefaultParagraphFont"/>
    <w:uiPriority w:val="99"/>
    <w:semiHidden/>
    <w:unhideWhenUsed/>
    <w:rsid w:val="00AF53DE"/>
    <w:rPr>
      <w:color w:val="605E5C"/>
      <w:shd w:val="clear" w:color="auto" w:fill="E1DFDD"/>
    </w:rPr>
  </w:style>
  <w:style w:type="character" w:styleId="FollowedHyperlink">
    <w:name w:val="FollowedHyperlink"/>
    <w:basedOn w:val="DefaultParagraphFont"/>
    <w:uiPriority w:val="99"/>
    <w:semiHidden/>
    <w:unhideWhenUsed/>
    <w:rsid w:val="00F47AC3"/>
    <w:rPr>
      <w:color w:val="800080" w:themeColor="followedHyperlink"/>
      <w:u w:val="single"/>
    </w:rPr>
  </w:style>
  <w:style w:type="paragraph" w:styleId="BalloonText">
    <w:name w:val="Balloon Text"/>
    <w:basedOn w:val="Normal"/>
    <w:link w:val="BalloonTextChar"/>
    <w:uiPriority w:val="99"/>
    <w:semiHidden/>
    <w:unhideWhenUsed/>
    <w:rsid w:val="00DF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0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opedia.com/terms/b/blockchain.asp" TargetMode="External"/><Relationship Id="rId5" Type="http://schemas.openxmlformats.org/officeDocument/2006/relationships/hyperlink" Target="http://investas.lu/CMS/images/PDFs/Biczok_Master_Thesis.pdf" TargetMode="External"/><Relationship Id="rId4" Type="http://schemas.openxmlformats.org/officeDocument/2006/relationships/hyperlink" Target="https://www.investopedia.com/terms/c/cryptocurrency.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2838</Words>
  <Characters>16177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Wilkinson</dc:creator>
  <cp:lastModifiedBy>PMUser</cp:lastModifiedBy>
  <cp:revision>3</cp:revision>
  <dcterms:created xsi:type="dcterms:W3CDTF">2020-04-19T05:43:00Z</dcterms:created>
  <dcterms:modified xsi:type="dcterms:W3CDTF">2020-04-19T05:47:00Z</dcterms:modified>
</cp:coreProperties>
</file>